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28CC1" w14:textId="2A416D4F" w:rsidR="00C357FB" w:rsidRPr="0044504D" w:rsidRDefault="00C357FB" w:rsidP="00266461">
      <w:pPr>
        <w:spacing w:line="480" w:lineRule="auto"/>
        <w:ind w:firstLine="720"/>
        <w:rPr>
          <w:rFonts w:ascii="Helvetica" w:eastAsia="Times New Roman" w:hAnsi="Helvetica" w:cs="Times New Roman"/>
        </w:rPr>
      </w:pPr>
      <w:r w:rsidRPr="0044504D">
        <w:rPr>
          <w:rFonts w:ascii="Helvetica" w:eastAsia="Times New Roman" w:hAnsi="Helvetica" w:cs="Times New Roman"/>
        </w:rPr>
        <w:t>M</w:t>
      </w:r>
      <w:r w:rsidR="00CE1731" w:rsidRPr="0044504D">
        <w:rPr>
          <w:rFonts w:ascii="Helvetica" w:eastAsia="Times New Roman" w:hAnsi="Helvetica" w:cs="Times New Roman"/>
        </w:rPr>
        <w:t>any</w:t>
      </w:r>
      <w:r w:rsidRPr="0044504D">
        <w:rPr>
          <w:rFonts w:ascii="Helvetica" w:eastAsia="Times New Roman" w:hAnsi="Helvetica" w:cs="Times New Roman"/>
        </w:rPr>
        <w:t xml:space="preserve"> medical diagnoses begin when an enterprising clinician notices a constellation of signs and symptoms across multiple patients (</w:t>
      </w:r>
      <w:proofErr w:type="spellStart"/>
      <w:r w:rsidRPr="0044504D">
        <w:rPr>
          <w:rFonts w:ascii="Helvetica" w:eastAsia="Times New Roman" w:hAnsi="Helvetica" w:cs="Times New Roman"/>
          <w:highlight w:val="yellow"/>
        </w:rPr>
        <w:t>Jablensky</w:t>
      </w:r>
      <w:proofErr w:type="spellEnd"/>
      <w:r w:rsidRPr="0044504D">
        <w:rPr>
          <w:rFonts w:ascii="Helvetica" w:eastAsia="Times New Roman" w:hAnsi="Helvetica" w:cs="Times New Roman"/>
        </w:rPr>
        <w:t xml:space="preserve">). The correlated occurrence of signs and symptoms, called a syndrome, may indicate a disease or group of diseases, but there is no guarantee. The most optimistic assumption is that the syndrome captures a unitary etiological entity, but this is rarely true. The next assumption is that the syndrome harbors different diseases with similar clinical pictures but distinct etiologies and pathophysiologies. Parsing the syndrome via clinical and laboratory examination allows for patient stratification and targeted treatment prescription. </w:t>
      </w:r>
    </w:p>
    <w:p w14:paraId="632EBAD4" w14:textId="77777777" w:rsidR="00C357FB" w:rsidRPr="0044504D" w:rsidRDefault="00C357FB" w:rsidP="00266461">
      <w:pPr>
        <w:spacing w:line="480" w:lineRule="auto"/>
        <w:ind w:firstLine="720"/>
        <w:rPr>
          <w:rFonts w:ascii="Helvetica" w:eastAsia="Times New Roman" w:hAnsi="Helvetica" w:cs="Times New Roman"/>
        </w:rPr>
      </w:pPr>
      <w:r w:rsidRPr="0044504D">
        <w:rPr>
          <w:rFonts w:ascii="Helvetica" w:eastAsia="Times New Roman" w:hAnsi="Helvetica" w:cs="Times New Roman"/>
        </w:rPr>
        <w:t xml:space="preserve">This assumption underlies reliance on contemporary psychosis diagnoses. Belief in parsing clinically defined psychiatric syndromes into distinct diseases anchored Robins and </w:t>
      </w:r>
      <w:proofErr w:type="spellStart"/>
      <w:r w:rsidRPr="0044504D">
        <w:rPr>
          <w:rFonts w:ascii="Helvetica" w:eastAsia="Times New Roman" w:hAnsi="Helvetica" w:cs="Times New Roman"/>
        </w:rPr>
        <w:t>Guze's</w:t>
      </w:r>
      <w:proofErr w:type="spellEnd"/>
      <w:r w:rsidRPr="0044504D">
        <w:rPr>
          <w:rFonts w:ascii="Helvetica" w:eastAsia="Times New Roman" w:hAnsi="Helvetica" w:cs="Times New Roman"/>
        </w:rPr>
        <w:t xml:space="preserve"> classical approach (</w:t>
      </w:r>
      <w:r w:rsidRPr="0044504D">
        <w:rPr>
          <w:rFonts w:ascii="Helvetica" w:eastAsia="Times New Roman" w:hAnsi="Helvetica" w:cs="Times New Roman"/>
          <w:highlight w:val="yellow"/>
        </w:rPr>
        <w:t>REF</w:t>
      </w:r>
      <w:r w:rsidRPr="0044504D">
        <w:rPr>
          <w:rFonts w:ascii="Helvetica" w:eastAsia="Times New Roman" w:hAnsi="Helvetica" w:cs="Times New Roman"/>
        </w:rPr>
        <w:t>). DSM-III framers (</w:t>
      </w:r>
      <w:r w:rsidRPr="0044504D">
        <w:rPr>
          <w:rFonts w:ascii="Helvetica" w:eastAsia="Times New Roman" w:hAnsi="Helvetica" w:cs="Times New Roman"/>
          <w:highlight w:val="yellow"/>
        </w:rPr>
        <w:t>REF</w:t>
      </w:r>
      <w:r w:rsidRPr="0044504D">
        <w:rPr>
          <w:rFonts w:ascii="Helvetica" w:eastAsia="Times New Roman" w:hAnsi="Helvetica" w:cs="Times New Roman"/>
        </w:rPr>
        <w:t>) and supporters (</w:t>
      </w:r>
      <w:r w:rsidRPr="0044504D">
        <w:rPr>
          <w:rFonts w:ascii="Helvetica" w:eastAsia="Times New Roman" w:hAnsi="Helvetica" w:cs="Times New Roman"/>
          <w:highlight w:val="yellow"/>
        </w:rPr>
        <w:t>REF</w:t>
      </w:r>
      <w:r w:rsidRPr="0044504D">
        <w:rPr>
          <w:rFonts w:ascii="Helvetica" w:eastAsia="Times New Roman" w:hAnsi="Helvetica" w:cs="Times New Roman"/>
        </w:rPr>
        <w:t>) adopted this view to back their revolutionary reconceptualization of psychiatric diagnoses, including serious psychiatric conditions like psychosis.</w:t>
      </w:r>
    </w:p>
    <w:p w14:paraId="12C23474" w14:textId="394D18E7" w:rsidR="00C357FB" w:rsidRPr="0044504D" w:rsidRDefault="00C357FB" w:rsidP="00266461">
      <w:pPr>
        <w:spacing w:line="480" w:lineRule="auto"/>
        <w:ind w:firstLine="720"/>
        <w:rPr>
          <w:rFonts w:ascii="Helvetica" w:eastAsia="Times New Roman" w:hAnsi="Helvetica" w:cs="Times New Roman"/>
        </w:rPr>
      </w:pPr>
      <w:r w:rsidRPr="0044504D">
        <w:rPr>
          <w:rFonts w:ascii="Helvetica" w:eastAsia="Times New Roman" w:hAnsi="Helvetica" w:cs="Times New Roman"/>
        </w:rPr>
        <w:t>However, there may be little chance of carving diseases from current clinical psychosis diagnoses, like those in the DSM</w:t>
      </w:r>
      <w:r w:rsidR="00625237" w:rsidRPr="0044504D">
        <w:rPr>
          <w:rFonts w:ascii="Helvetica" w:eastAsia="Times New Roman" w:hAnsi="Helvetica" w:cs="Times New Roman"/>
        </w:rPr>
        <w:t xml:space="preserve"> (</w:t>
      </w:r>
      <w:r w:rsidR="00625237" w:rsidRPr="0044504D">
        <w:rPr>
          <w:rFonts w:ascii="Helvetica" w:eastAsia="Times New Roman" w:hAnsi="Helvetica" w:cs="Times New Roman"/>
          <w:highlight w:val="yellow"/>
        </w:rPr>
        <w:t>REFs</w:t>
      </w:r>
      <w:r w:rsidR="00625237" w:rsidRPr="0044504D">
        <w:rPr>
          <w:rFonts w:ascii="Helvetica" w:eastAsia="Times New Roman" w:hAnsi="Helvetica" w:cs="Times New Roman"/>
        </w:rPr>
        <w:t>)</w:t>
      </w:r>
      <w:r w:rsidRPr="0044504D">
        <w:rPr>
          <w:rFonts w:ascii="Helvetica" w:eastAsia="Times New Roman" w:hAnsi="Helvetica" w:cs="Times New Roman"/>
        </w:rPr>
        <w:t>. Despite calls from the psychiatric establishment for patience with a gradual iterative process (</w:t>
      </w:r>
      <w:r w:rsidRPr="0044504D">
        <w:rPr>
          <w:rFonts w:ascii="Helvetica" w:eastAsia="Times New Roman" w:hAnsi="Helvetica" w:cs="Times New Roman"/>
          <w:highlight w:val="yellow"/>
        </w:rPr>
        <w:t>Kendler</w:t>
      </w:r>
      <w:r w:rsidRPr="0044504D">
        <w:rPr>
          <w:rFonts w:ascii="Helvetica" w:eastAsia="Times New Roman" w:hAnsi="Helvetica" w:cs="Times New Roman"/>
        </w:rPr>
        <w:t xml:space="preserve">), there are reasons for pessimism. Contemporary </w:t>
      </w:r>
      <w:r w:rsidR="00941871" w:rsidRPr="0044504D">
        <w:rPr>
          <w:rFonts w:ascii="Helvetica" w:eastAsia="Times New Roman" w:hAnsi="Helvetica" w:cs="Times New Roman"/>
        </w:rPr>
        <w:t>DSM diagnostic criteria</w:t>
      </w:r>
      <w:r w:rsidRPr="0044504D">
        <w:rPr>
          <w:rFonts w:ascii="Helvetica" w:eastAsia="Times New Roman" w:hAnsi="Helvetica" w:cs="Times New Roman"/>
        </w:rPr>
        <w:t xml:space="preserve"> derive from committee consensus; committees are not enterprising clinicians. Wisdom of crowds (</w:t>
      </w:r>
      <w:r w:rsidRPr="0044504D">
        <w:rPr>
          <w:rFonts w:ascii="Helvetica" w:eastAsia="Times New Roman" w:hAnsi="Helvetica" w:cs="Times New Roman"/>
          <w:highlight w:val="yellow"/>
        </w:rPr>
        <w:t>REF</w:t>
      </w:r>
      <w:r w:rsidRPr="0044504D">
        <w:rPr>
          <w:rFonts w:ascii="Helvetica" w:eastAsia="Times New Roman" w:hAnsi="Helvetica" w:cs="Times New Roman"/>
        </w:rPr>
        <w:t>), one form of group decision-making, assumes many independent judgments. Independence of thought is not the method used for constructing psychiatric diagnostic manuals. Collective decision-making, the method used for DSM construction, is prone to systematic errors and cognitive biases (</w:t>
      </w:r>
      <w:r w:rsidRPr="0044504D">
        <w:rPr>
          <w:rFonts w:ascii="Helvetica" w:eastAsia="Times New Roman" w:hAnsi="Helvetica" w:cs="Times New Roman"/>
          <w:highlight w:val="yellow"/>
        </w:rPr>
        <w:t>REF</w:t>
      </w:r>
      <w:r w:rsidRPr="0044504D">
        <w:rPr>
          <w:rFonts w:ascii="Helvetica" w:eastAsia="Times New Roman" w:hAnsi="Helvetica" w:cs="Times New Roman"/>
        </w:rPr>
        <w:t xml:space="preserve">). Consensus means compromise, </w:t>
      </w:r>
      <w:r w:rsidR="008F76C0" w:rsidRPr="0044504D">
        <w:rPr>
          <w:rFonts w:ascii="Helvetica" w:eastAsia="Times New Roman" w:hAnsi="Helvetica" w:cs="Times New Roman"/>
        </w:rPr>
        <w:t>which can</w:t>
      </w:r>
      <w:r w:rsidRPr="0044504D">
        <w:rPr>
          <w:rFonts w:ascii="Helvetica" w:eastAsia="Times New Roman" w:hAnsi="Helvetica" w:cs="Times New Roman"/>
        </w:rPr>
        <w:t xml:space="preserve"> distort the</w:t>
      </w:r>
      <w:r w:rsidR="006E73E4" w:rsidRPr="0044504D">
        <w:rPr>
          <w:rFonts w:ascii="Helvetica" w:eastAsia="Times New Roman" w:hAnsi="Helvetica" w:cs="Times New Roman"/>
        </w:rPr>
        <w:t xml:space="preserve"> optimal solution</w:t>
      </w:r>
      <w:r w:rsidRPr="0044504D">
        <w:rPr>
          <w:rFonts w:ascii="Helvetica" w:eastAsia="Times New Roman" w:hAnsi="Helvetica" w:cs="Times New Roman"/>
        </w:rPr>
        <w:t>.</w:t>
      </w:r>
      <w:r w:rsidR="00625237" w:rsidRPr="0044504D">
        <w:rPr>
          <w:rFonts w:ascii="Helvetica" w:eastAsia="Times New Roman" w:hAnsi="Helvetica" w:cs="Times New Roman"/>
        </w:rPr>
        <w:t xml:space="preserve"> Current psychosis diagnoses may have </w:t>
      </w:r>
      <w:r w:rsidR="008F76C0" w:rsidRPr="0044504D">
        <w:rPr>
          <w:rFonts w:ascii="Helvetica" w:eastAsia="Times New Roman" w:hAnsi="Helvetica" w:cs="Times New Roman"/>
        </w:rPr>
        <w:t>wandered</w:t>
      </w:r>
      <w:r w:rsidR="00625237" w:rsidRPr="0044504D">
        <w:rPr>
          <w:rFonts w:ascii="Helvetica" w:eastAsia="Times New Roman" w:hAnsi="Helvetica" w:cs="Times New Roman"/>
        </w:rPr>
        <w:t xml:space="preserve"> from the historically significant </w:t>
      </w:r>
      <w:r w:rsidR="00625237" w:rsidRPr="0044504D">
        <w:rPr>
          <w:rFonts w:ascii="Helvetica" w:eastAsia="Times New Roman" w:hAnsi="Helvetica" w:cs="Times New Roman"/>
        </w:rPr>
        <w:lastRenderedPageBreak/>
        <w:t>syndromes they were meant to operationalize (</w:t>
      </w:r>
      <w:r w:rsidR="00625237" w:rsidRPr="0044504D">
        <w:rPr>
          <w:rFonts w:ascii="Helvetica" w:eastAsia="Times New Roman" w:hAnsi="Helvetica" w:cs="Times New Roman"/>
          <w:highlight w:val="yellow"/>
        </w:rPr>
        <w:t>Carpenter</w:t>
      </w:r>
      <w:r w:rsidR="00625237" w:rsidRPr="0044504D">
        <w:rPr>
          <w:rFonts w:ascii="Helvetica" w:eastAsia="Times New Roman" w:hAnsi="Helvetica" w:cs="Times New Roman"/>
        </w:rPr>
        <w:t>)</w:t>
      </w:r>
      <w:r w:rsidRPr="0044504D">
        <w:rPr>
          <w:rFonts w:ascii="Helvetica" w:eastAsia="Times New Roman" w:hAnsi="Helvetica" w:cs="Times New Roman"/>
        </w:rPr>
        <w:t xml:space="preserve">. </w:t>
      </w:r>
      <w:r w:rsidR="00F46F07" w:rsidRPr="0044504D">
        <w:rPr>
          <w:rFonts w:ascii="Helvetica" w:eastAsia="Times New Roman" w:hAnsi="Helvetica" w:cs="Times New Roman"/>
        </w:rPr>
        <w:t xml:space="preserve">Meehl </w:t>
      </w:r>
      <w:r w:rsidR="008F76C0" w:rsidRPr="0044504D">
        <w:rPr>
          <w:rFonts w:ascii="Helvetica" w:eastAsia="Times New Roman" w:hAnsi="Helvetica" w:cs="Times New Roman"/>
        </w:rPr>
        <w:t>(</w:t>
      </w:r>
      <w:r w:rsidR="008F76C0" w:rsidRPr="0044504D">
        <w:rPr>
          <w:rFonts w:ascii="Helvetica" w:eastAsia="Times New Roman" w:hAnsi="Helvetica" w:cs="Times New Roman"/>
          <w:highlight w:val="yellow"/>
        </w:rPr>
        <w:t>REF</w:t>
      </w:r>
      <w:r w:rsidR="008F76C0" w:rsidRPr="0044504D">
        <w:rPr>
          <w:rFonts w:ascii="Helvetica" w:eastAsia="Times New Roman" w:hAnsi="Helvetica" w:cs="Times New Roman"/>
        </w:rPr>
        <w:t xml:space="preserve">) </w:t>
      </w:r>
      <w:r w:rsidR="00F46F07" w:rsidRPr="0044504D">
        <w:rPr>
          <w:rFonts w:ascii="Helvetica" w:eastAsia="Times New Roman" w:hAnsi="Helvetica" w:cs="Times New Roman"/>
        </w:rPr>
        <w:t xml:space="preserve">warned </w:t>
      </w:r>
      <w:r w:rsidR="008F76C0" w:rsidRPr="0044504D">
        <w:rPr>
          <w:rFonts w:ascii="Helvetica" w:eastAsia="Times New Roman" w:hAnsi="Helvetica" w:cs="Times New Roman"/>
        </w:rPr>
        <w:t xml:space="preserve">how </w:t>
      </w:r>
      <w:r w:rsidR="00F46F07" w:rsidRPr="0044504D">
        <w:rPr>
          <w:rFonts w:ascii="Helvetica" w:eastAsia="Times New Roman" w:hAnsi="Helvetica" w:cs="Times New Roman"/>
        </w:rPr>
        <w:t>conceptual drift</w:t>
      </w:r>
      <w:r w:rsidR="006E73E4" w:rsidRPr="0044504D">
        <w:rPr>
          <w:rFonts w:ascii="Helvetica" w:eastAsia="Times New Roman" w:hAnsi="Helvetica" w:cs="Times New Roman"/>
        </w:rPr>
        <w:t>, in the spirit of psychometric efficiency,</w:t>
      </w:r>
      <w:r w:rsidR="008F76C0" w:rsidRPr="0044504D">
        <w:rPr>
          <w:rFonts w:ascii="Helvetica" w:eastAsia="Times New Roman" w:hAnsi="Helvetica" w:cs="Times New Roman"/>
        </w:rPr>
        <w:t xml:space="preserve"> can </w:t>
      </w:r>
      <w:r w:rsidR="007705AB" w:rsidRPr="0044504D">
        <w:rPr>
          <w:rFonts w:ascii="Helvetica" w:eastAsia="Times New Roman" w:hAnsi="Helvetica" w:cs="Times New Roman"/>
        </w:rPr>
        <w:t xml:space="preserve">markedly and hopeless morph </w:t>
      </w:r>
      <w:r w:rsidR="008F76C0" w:rsidRPr="0044504D">
        <w:rPr>
          <w:rFonts w:ascii="Helvetica" w:eastAsia="Times New Roman" w:hAnsi="Helvetica" w:cs="Times New Roman"/>
        </w:rPr>
        <w:t xml:space="preserve">the original phenomenon of study. </w:t>
      </w:r>
      <w:r w:rsidR="0008052B" w:rsidRPr="0044504D">
        <w:rPr>
          <w:rFonts w:ascii="Helvetica" w:eastAsia="Times New Roman" w:hAnsi="Helvetica" w:cs="Times New Roman"/>
        </w:rPr>
        <w:t>Regardless, 42</w:t>
      </w:r>
      <w:r w:rsidRPr="0044504D">
        <w:rPr>
          <w:rFonts w:ascii="Helvetica" w:eastAsia="Times New Roman" w:hAnsi="Helvetica" w:cs="Times New Roman"/>
        </w:rPr>
        <w:t xml:space="preserve"> years of patience </w:t>
      </w:r>
      <w:r w:rsidR="006E2514" w:rsidRPr="0044504D">
        <w:rPr>
          <w:rFonts w:ascii="Helvetica" w:eastAsia="Times New Roman" w:hAnsi="Helvetica" w:cs="Times New Roman"/>
        </w:rPr>
        <w:t>with DSM-III-type</w:t>
      </w:r>
      <w:r w:rsidR="00941871" w:rsidRPr="0044504D">
        <w:rPr>
          <w:rFonts w:ascii="Helvetica" w:eastAsia="Times New Roman" w:hAnsi="Helvetica" w:cs="Times New Roman"/>
        </w:rPr>
        <w:t xml:space="preserve"> clinical psychosis diagnoses</w:t>
      </w:r>
      <w:r w:rsidR="006E73E4" w:rsidRPr="0044504D">
        <w:rPr>
          <w:rFonts w:ascii="Helvetica" w:eastAsia="Times New Roman" w:hAnsi="Helvetica" w:cs="Times New Roman"/>
        </w:rPr>
        <w:t xml:space="preserve"> </w:t>
      </w:r>
      <w:r w:rsidR="00DB49CE" w:rsidRPr="0044504D">
        <w:rPr>
          <w:rFonts w:ascii="Helvetica" w:eastAsia="Times New Roman" w:hAnsi="Helvetica" w:cs="Times New Roman"/>
        </w:rPr>
        <w:t xml:space="preserve">as gold standards </w:t>
      </w:r>
      <w:r w:rsidRPr="0044504D">
        <w:rPr>
          <w:rFonts w:ascii="Helvetica" w:eastAsia="Times New Roman" w:hAnsi="Helvetica" w:cs="Times New Roman"/>
        </w:rPr>
        <w:t xml:space="preserve">has </w:t>
      </w:r>
      <w:r w:rsidR="00941871" w:rsidRPr="0044504D">
        <w:rPr>
          <w:rFonts w:ascii="Helvetica" w:eastAsia="Times New Roman" w:hAnsi="Helvetica" w:cs="Times New Roman"/>
        </w:rPr>
        <w:t>support</w:t>
      </w:r>
      <w:r w:rsidRPr="0044504D">
        <w:rPr>
          <w:rFonts w:ascii="Helvetica" w:eastAsia="Times New Roman" w:hAnsi="Helvetica" w:cs="Times New Roman"/>
        </w:rPr>
        <w:t>ed little in the way of significant treatment advances for persons with idiopathic psychosis.</w:t>
      </w:r>
    </w:p>
    <w:p w14:paraId="3F630D06" w14:textId="203EA90C" w:rsidR="00C357FB" w:rsidRPr="0044504D" w:rsidRDefault="00704698" w:rsidP="00266461">
      <w:pPr>
        <w:spacing w:line="480" w:lineRule="auto"/>
        <w:ind w:firstLine="720"/>
        <w:rPr>
          <w:rFonts w:ascii="Helvetica" w:eastAsia="Times New Roman" w:hAnsi="Helvetica" w:cs="Times New Roman"/>
        </w:rPr>
      </w:pPr>
      <w:r w:rsidRPr="0044504D">
        <w:rPr>
          <w:rFonts w:ascii="Helvetica" w:eastAsia="Times New Roman" w:hAnsi="Helvetica" w:cs="Times New Roman"/>
        </w:rPr>
        <w:t xml:space="preserve">It is believed that medical disciplines must abandon exclusive reliance on clinical definitions and incorporate extra-clinical data like laboratory tests to start cleaving individual diseases from a heterogeneous clinical stew </w:t>
      </w:r>
      <w:r w:rsidR="00C357FB" w:rsidRPr="0044504D">
        <w:rPr>
          <w:rFonts w:ascii="Helvetica" w:eastAsia="Times New Roman" w:hAnsi="Helvetica" w:cs="Times New Roman"/>
        </w:rPr>
        <w:t>(</w:t>
      </w:r>
      <w:r w:rsidR="00C357FB" w:rsidRPr="0044504D">
        <w:rPr>
          <w:rFonts w:ascii="Helvetica" w:eastAsia="Times New Roman" w:hAnsi="Helvetica" w:cs="Times New Roman"/>
          <w:highlight w:val="yellow"/>
        </w:rPr>
        <w:t>REF</w:t>
      </w:r>
      <w:r w:rsidR="00C357FB" w:rsidRPr="0044504D">
        <w:rPr>
          <w:rFonts w:ascii="Helvetica" w:eastAsia="Times New Roman" w:hAnsi="Helvetica" w:cs="Times New Roman"/>
        </w:rPr>
        <w:t>). Psychosis diagnostics have not advanced along such lines. This is surprising considering the DSM program for idiopathic psychosis is inconsistent with the available data</w:t>
      </w:r>
      <w:r w:rsidR="008F76C0" w:rsidRPr="0044504D">
        <w:rPr>
          <w:rFonts w:ascii="Helvetica" w:eastAsia="Times New Roman" w:hAnsi="Helvetica" w:cs="Times New Roman"/>
        </w:rPr>
        <w:t xml:space="preserve"> across genetic, molecular, brain structure or function, physiological, clinical, and outcome research platforms</w:t>
      </w:r>
      <w:r w:rsidR="00C357FB" w:rsidRPr="0044504D">
        <w:rPr>
          <w:rFonts w:ascii="Helvetica" w:eastAsia="Times New Roman" w:hAnsi="Helvetica" w:cs="Times New Roman"/>
        </w:rPr>
        <w:t xml:space="preserve"> (</w:t>
      </w:r>
      <w:r w:rsidR="00C357FB" w:rsidRPr="0044504D">
        <w:rPr>
          <w:rFonts w:ascii="Helvetica" w:eastAsia="Times New Roman" w:hAnsi="Helvetica" w:cs="Times New Roman"/>
          <w:highlight w:val="yellow"/>
        </w:rPr>
        <w:t>REFS</w:t>
      </w:r>
      <w:r w:rsidR="00C357FB" w:rsidRPr="0044504D">
        <w:rPr>
          <w:rFonts w:ascii="Helvetica" w:eastAsia="Times New Roman" w:hAnsi="Helvetica" w:cs="Times New Roman"/>
        </w:rPr>
        <w:t>). Indeed, a comprehensive clinical and biomarker research program demonstrated (n&gt;700 psychosis cases) and replicated (n&gt;700 psychosis cases) that DSM psychosis diagnoses fail to capture neurobiologically distinct entities (</w:t>
      </w:r>
      <w:r w:rsidR="00C357FB" w:rsidRPr="0044504D">
        <w:rPr>
          <w:rFonts w:ascii="Helvetica" w:eastAsia="Times New Roman" w:hAnsi="Helvetica" w:cs="Times New Roman"/>
          <w:highlight w:val="yellow"/>
        </w:rPr>
        <w:t>REFS</w:t>
      </w:r>
      <w:r w:rsidR="00C357FB" w:rsidRPr="0044504D">
        <w:rPr>
          <w:rFonts w:ascii="Helvetica" w:eastAsia="Times New Roman" w:hAnsi="Helvetica" w:cs="Times New Roman"/>
        </w:rPr>
        <w:t xml:space="preserve">). Across most measures, psychosis diagnoses describe a neurobiological </w:t>
      </w:r>
      <w:r w:rsidR="007705AB" w:rsidRPr="0044504D">
        <w:rPr>
          <w:rFonts w:ascii="Helvetica" w:eastAsia="Times New Roman" w:hAnsi="Helvetica" w:cs="Times New Roman"/>
        </w:rPr>
        <w:t xml:space="preserve">continuum </w:t>
      </w:r>
      <w:r w:rsidR="00C357FB" w:rsidRPr="0044504D">
        <w:rPr>
          <w:rFonts w:ascii="Helvetica" w:eastAsia="Times New Roman" w:hAnsi="Helvetica" w:cs="Times New Roman"/>
        </w:rPr>
        <w:t>(schizophrenia&lt;schizoaffective disorder&lt;bipolar disorder&lt;healthy persons)</w:t>
      </w:r>
      <w:r w:rsidR="00FC3C7F" w:rsidRPr="0044504D">
        <w:rPr>
          <w:rFonts w:ascii="Helvetica" w:eastAsia="Times New Roman" w:hAnsi="Helvetica" w:cs="Times New Roman"/>
        </w:rPr>
        <w:t>, with considerable group overlap</w:t>
      </w:r>
      <w:r w:rsidR="00C357FB" w:rsidRPr="0044504D">
        <w:rPr>
          <w:rFonts w:ascii="Helvetica" w:eastAsia="Times New Roman" w:hAnsi="Helvetica" w:cs="Times New Roman"/>
        </w:rPr>
        <w:t xml:space="preserve">.  </w:t>
      </w:r>
    </w:p>
    <w:p w14:paraId="55F77293" w14:textId="648CC31C" w:rsidR="00C357FB" w:rsidRPr="0044504D" w:rsidRDefault="00C357FB" w:rsidP="00266461">
      <w:pPr>
        <w:spacing w:line="480" w:lineRule="auto"/>
        <w:rPr>
          <w:rFonts w:ascii="Helvetica" w:eastAsia="Times New Roman" w:hAnsi="Helvetica" w:cs="Times New Roman"/>
        </w:rPr>
      </w:pPr>
      <w:r w:rsidRPr="0044504D">
        <w:rPr>
          <w:rFonts w:ascii="Helvetica" w:eastAsia="Times New Roman" w:hAnsi="Helvetica" w:cs="Times New Roman"/>
        </w:rPr>
        <w:tab/>
        <w:t>So current clinical psychosis diagnoses fail to approximate distinct neurobiological entities with pathology-specific treatment targets (</w:t>
      </w:r>
      <w:r w:rsidRPr="0044504D">
        <w:rPr>
          <w:rFonts w:ascii="Helvetica" w:eastAsia="Times New Roman" w:hAnsi="Helvetica" w:cs="Times New Roman"/>
          <w:highlight w:val="yellow"/>
        </w:rPr>
        <w:t>Hyman</w:t>
      </w:r>
      <w:r w:rsidRPr="0044504D">
        <w:rPr>
          <w:rFonts w:ascii="Helvetica" w:eastAsia="Times New Roman" w:hAnsi="Helvetica" w:cs="Times New Roman"/>
        </w:rPr>
        <w:t xml:space="preserve">). As an alternative, the Bipolar-Schizophrenia Network for Intermediate Phenotypes (B-SNIP; </w:t>
      </w:r>
      <w:r w:rsidRPr="0044504D">
        <w:rPr>
          <w:rFonts w:ascii="Helvetica" w:eastAsia="Times New Roman" w:hAnsi="Helvetica" w:cs="Times New Roman"/>
          <w:highlight w:val="yellow"/>
        </w:rPr>
        <w:t>REF</w:t>
      </w:r>
      <w:r w:rsidRPr="0044504D">
        <w:rPr>
          <w:rFonts w:ascii="Helvetica" w:eastAsia="Times New Roman" w:hAnsi="Helvetica" w:cs="Times New Roman"/>
        </w:rPr>
        <w:t xml:space="preserve">) </w:t>
      </w:r>
      <w:r w:rsidR="00FC3C7F" w:rsidRPr="0044504D">
        <w:rPr>
          <w:rFonts w:ascii="Helvetica" w:eastAsia="Times New Roman" w:hAnsi="Helvetica" w:cs="Times New Roman"/>
        </w:rPr>
        <w:t>searched for neurobiological homology within</w:t>
      </w:r>
      <w:r w:rsidRPr="0044504D">
        <w:rPr>
          <w:rFonts w:ascii="Helvetica" w:eastAsia="Times New Roman" w:hAnsi="Helvetica" w:cs="Times New Roman"/>
        </w:rPr>
        <w:t xml:space="preserve"> idiopathic psychosis cases</w:t>
      </w:r>
      <w:r w:rsidR="00FC3C7F" w:rsidRPr="0044504D">
        <w:rPr>
          <w:rFonts w:ascii="Helvetica" w:eastAsia="Times New Roman" w:hAnsi="Helvetica" w:cs="Times New Roman"/>
        </w:rPr>
        <w:t>, regardless</w:t>
      </w:r>
      <w:r w:rsidRPr="0044504D">
        <w:rPr>
          <w:rFonts w:ascii="Helvetica" w:eastAsia="Times New Roman" w:hAnsi="Helvetica" w:cs="Times New Roman"/>
        </w:rPr>
        <w:t xml:space="preserve"> of specific DSM diagnos</w:t>
      </w:r>
      <w:r w:rsidR="00DB49CE" w:rsidRPr="0044504D">
        <w:rPr>
          <w:rFonts w:ascii="Helvetica" w:eastAsia="Times New Roman" w:hAnsi="Helvetica" w:cs="Times New Roman"/>
        </w:rPr>
        <w:t>i</w:t>
      </w:r>
      <w:r w:rsidRPr="0044504D">
        <w:rPr>
          <w:rFonts w:ascii="Helvetica" w:eastAsia="Times New Roman" w:hAnsi="Helvetica" w:cs="Times New Roman"/>
        </w:rPr>
        <w:t>s (</w:t>
      </w:r>
      <w:r w:rsidRPr="0044504D">
        <w:rPr>
          <w:rFonts w:ascii="Helvetica" w:eastAsia="Times New Roman" w:hAnsi="Helvetica" w:cs="Times New Roman"/>
          <w:highlight w:val="yellow"/>
        </w:rPr>
        <w:t>REF</w:t>
      </w:r>
      <w:r w:rsidRPr="0044504D">
        <w:rPr>
          <w:rFonts w:ascii="Helvetica" w:eastAsia="Times New Roman" w:hAnsi="Helvetica" w:cs="Times New Roman"/>
        </w:rPr>
        <w:t xml:space="preserve">). B-SNIP used variance across multiple psychosis-relevant laboratory measures to </w:t>
      </w:r>
      <w:r w:rsidR="004B4DA1" w:rsidRPr="0044504D">
        <w:rPr>
          <w:rFonts w:ascii="Helvetica" w:eastAsia="Times New Roman" w:hAnsi="Helvetica" w:cs="Times New Roman"/>
        </w:rPr>
        <w:t>detect</w:t>
      </w:r>
      <w:r w:rsidRPr="0044504D">
        <w:rPr>
          <w:rFonts w:ascii="Helvetica" w:eastAsia="Times New Roman" w:hAnsi="Helvetica" w:cs="Times New Roman"/>
        </w:rPr>
        <w:t xml:space="preserve"> neurobiologically similar cases via numerical taxonomy. B-SNIP identified, replicated, cross-validated, and externally validated three transdiagnostic </w:t>
      </w:r>
      <w:r w:rsidRPr="0044504D">
        <w:rPr>
          <w:rFonts w:ascii="Helvetica" w:eastAsia="Times New Roman" w:hAnsi="Helvetica" w:cs="Times New Roman"/>
        </w:rPr>
        <w:lastRenderedPageBreak/>
        <w:t>subgroups called psychosis Biotypes (</w:t>
      </w:r>
      <w:r w:rsidRPr="0044504D">
        <w:rPr>
          <w:rFonts w:ascii="Helvetica" w:eastAsia="Times New Roman" w:hAnsi="Helvetica" w:cs="Times New Roman"/>
          <w:highlight w:val="yellow"/>
        </w:rPr>
        <w:t>REF</w:t>
      </w:r>
      <w:r w:rsidRPr="0044504D">
        <w:rPr>
          <w:rFonts w:ascii="Helvetica" w:eastAsia="Times New Roman" w:hAnsi="Helvetica" w:cs="Times New Roman"/>
        </w:rPr>
        <w:t>; see Table 1). Biotype-1 and Biotype-2 share marked cognitive deficits</w:t>
      </w:r>
      <w:r w:rsidR="00FD06E7" w:rsidRPr="0044504D">
        <w:rPr>
          <w:rFonts w:ascii="Helvetica" w:eastAsia="Times New Roman" w:hAnsi="Helvetica" w:cs="Times New Roman"/>
        </w:rPr>
        <w:t>, with Biotype-2 being marginally worse</w:t>
      </w:r>
      <w:r w:rsidRPr="0044504D">
        <w:rPr>
          <w:rFonts w:ascii="Helvetica" w:eastAsia="Times New Roman" w:hAnsi="Helvetica" w:cs="Times New Roman"/>
        </w:rPr>
        <w:t>. Biotype-1's defining feature is weak neural response across multiple neurophysiological</w:t>
      </w:r>
      <w:r w:rsidR="00DC2A5B" w:rsidRPr="0044504D">
        <w:rPr>
          <w:rFonts w:ascii="Helvetica" w:eastAsia="Times New Roman" w:hAnsi="Helvetica" w:cs="Times New Roman"/>
        </w:rPr>
        <w:t xml:space="preserve"> measures</w:t>
      </w:r>
      <w:r w:rsidRPr="0044504D">
        <w:rPr>
          <w:rFonts w:ascii="Helvetica" w:eastAsia="Times New Roman" w:hAnsi="Helvetica" w:cs="Times New Roman"/>
        </w:rPr>
        <w:t xml:space="preserve">. Biotype-2's defining feature </w:t>
      </w:r>
      <w:r w:rsidR="00DC2A5B" w:rsidRPr="0044504D">
        <w:rPr>
          <w:rFonts w:ascii="Helvetica" w:eastAsia="Times New Roman" w:hAnsi="Helvetica" w:cs="Times New Roman"/>
        </w:rPr>
        <w:t>is</w:t>
      </w:r>
      <w:r w:rsidRPr="0044504D">
        <w:rPr>
          <w:rFonts w:ascii="Helvetica" w:eastAsia="Times New Roman" w:hAnsi="Helvetica" w:cs="Times New Roman"/>
        </w:rPr>
        <w:t xml:space="preserve"> excessive intrinsic neural brain activity. Biotype-3 cases </w:t>
      </w:r>
      <w:r w:rsidR="00965F0C" w:rsidRPr="0044504D">
        <w:rPr>
          <w:rFonts w:ascii="Helvetica" w:eastAsia="Times New Roman" w:hAnsi="Helvetica" w:cs="Times New Roman"/>
        </w:rPr>
        <w:t>are</w:t>
      </w:r>
      <w:r w:rsidRPr="0044504D">
        <w:rPr>
          <w:rFonts w:ascii="Helvetica" w:eastAsia="Times New Roman" w:hAnsi="Helvetica" w:cs="Times New Roman"/>
        </w:rPr>
        <w:t xml:space="preserve"> </w:t>
      </w:r>
      <w:r w:rsidR="00A94427" w:rsidRPr="0044504D">
        <w:rPr>
          <w:rFonts w:ascii="Helvetica" w:eastAsia="Times New Roman" w:hAnsi="Helvetica" w:cs="Times New Roman"/>
        </w:rPr>
        <w:t>close to normal</w:t>
      </w:r>
      <w:r w:rsidRPr="0044504D">
        <w:rPr>
          <w:rFonts w:ascii="Helvetica" w:eastAsia="Times New Roman" w:hAnsi="Helvetica" w:cs="Times New Roman"/>
        </w:rPr>
        <w:t xml:space="preserve"> across cognitive, psychomotor, and neurophysiological functions despite having a DSM psychosis diagnosis. Biotypes d</w:t>
      </w:r>
      <w:r w:rsidR="00965F0C" w:rsidRPr="0044504D">
        <w:rPr>
          <w:rFonts w:ascii="Helvetica" w:eastAsia="Times New Roman" w:hAnsi="Helvetica" w:cs="Times New Roman"/>
        </w:rPr>
        <w:t>o</w:t>
      </w:r>
      <w:r w:rsidRPr="0044504D">
        <w:rPr>
          <w:rFonts w:ascii="Helvetica" w:eastAsia="Times New Roman" w:hAnsi="Helvetica" w:cs="Times New Roman"/>
        </w:rPr>
        <w:t xml:space="preserve"> not fall along a </w:t>
      </w:r>
      <w:r w:rsidR="00965F0C" w:rsidRPr="0044504D">
        <w:rPr>
          <w:rFonts w:ascii="Helvetica" w:eastAsia="Times New Roman" w:hAnsi="Helvetica" w:cs="Times New Roman"/>
        </w:rPr>
        <w:t xml:space="preserve">simple </w:t>
      </w:r>
      <w:r w:rsidRPr="0044504D">
        <w:rPr>
          <w:rFonts w:ascii="Helvetica" w:eastAsia="Times New Roman" w:hAnsi="Helvetica" w:cs="Times New Roman"/>
        </w:rPr>
        <w:t>unitary continuum of neurobiological severity.</w:t>
      </w:r>
    </w:p>
    <w:p w14:paraId="10F3519D" w14:textId="492C16F9" w:rsidR="00C357FB" w:rsidRPr="0044504D" w:rsidRDefault="00C357FB" w:rsidP="00266461">
      <w:pPr>
        <w:spacing w:line="480" w:lineRule="auto"/>
        <w:ind w:firstLine="720"/>
        <w:rPr>
          <w:rFonts w:ascii="Helvetica" w:eastAsia="Times New Roman" w:hAnsi="Helvetica" w:cs="Times New Roman"/>
        </w:rPr>
      </w:pPr>
      <w:r w:rsidRPr="0044504D">
        <w:rPr>
          <w:rFonts w:ascii="Helvetica" w:eastAsia="Times New Roman" w:hAnsi="Helvetica" w:cs="Times New Roman"/>
        </w:rPr>
        <w:t>Stratification by neurobiolog</w:t>
      </w:r>
      <w:r w:rsidR="004B4DA1" w:rsidRPr="0044504D">
        <w:rPr>
          <w:rFonts w:ascii="Helvetica" w:eastAsia="Times New Roman" w:hAnsi="Helvetica" w:cs="Times New Roman"/>
        </w:rPr>
        <w:t>y</w:t>
      </w:r>
      <w:r w:rsidRPr="0044504D">
        <w:rPr>
          <w:rFonts w:ascii="Helvetica" w:eastAsia="Times New Roman" w:hAnsi="Helvetica" w:cs="Times New Roman"/>
        </w:rPr>
        <w:t xml:space="preserve"> may facilitate the search for specific etiology and improve treatment targeting (</w:t>
      </w:r>
      <w:r w:rsidRPr="0044504D">
        <w:rPr>
          <w:rFonts w:ascii="Helvetica" w:eastAsia="Times New Roman" w:hAnsi="Helvetica" w:cs="Times New Roman"/>
          <w:highlight w:val="yellow"/>
        </w:rPr>
        <w:t>REF</w:t>
      </w:r>
      <w:r w:rsidRPr="0044504D">
        <w:rPr>
          <w:rFonts w:ascii="Helvetica" w:eastAsia="Times New Roman" w:hAnsi="Helvetica" w:cs="Times New Roman"/>
        </w:rPr>
        <w:t>)</w:t>
      </w:r>
      <w:r w:rsidR="007D7CD9" w:rsidRPr="0044504D">
        <w:rPr>
          <w:rFonts w:ascii="Helvetica" w:eastAsia="Times New Roman" w:hAnsi="Helvetica" w:cs="Times New Roman"/>
        </w:rPr>
        <w:t>, although this possibility must be proven not preached</w:t>
      </w:r>
      <w:r w:rsidRPr="0044504D">
        <w:rPr>
          <w:rFonts w:ascii="Helvetica" w:eastAsia="Times New Roman" w:hAnsi="Helvetica" w:cs="Times New Roman"/>
        </w:rPr>
        <w:t xml:space="preserve">. </w:t>
      </w:r>
      <w:r w:rsidR="007B4CBC" w:rsidRPr="0044504D">
        <w:rPr>
          <w:rFonts w:ascii="Helvetica" w:eastAsia="Times New Roman" w:hAnsi="Helvetica" w:cs="Times New Roman"/>
        </w:rPr>
        <w:t>D</w:t>
      </w:r>
      <w:r w:rsidRPr="0044504D">
        <w:rPr>
          <w:rFonts w:ascii="Helvetica" w:eastAsia="Times New Roman" w:hAnsi="Helvetica" w:cs="Times New Roman"/>
        </w:rPr>
        <w:t>eveloping precision therapeutics based on clinical features alone</w:t>
      </w:r>
      <w:r w:rsidR="007D7CD9" w:rsidRPr="0044504D">
        <w:rPr>
          <w:rFonts w:ascii="Helvetica" w:eastAsia="Times New Roman" w:hAnsi="Helvetica" w:cs="Times New Roman"/>
        </w:rPr>
        <w:t>, though,</w:t>
      </w:r>
      <w:r w:rsidRPr="0044504D">
        <w:rPr>
          <w:rFonts w:ascii="Helvetica" w:eastAsia="Times New Roman" w:hAnsi="Helvetica" w:cs="Times New Roman"/>
        </w:rPr>
        <w:t xml:space="preserve"> is difficult because multiple causes can yield the same clinical features. </w:t>
      </w:r>
      <w:r w:rsidR="008E1862" w:rsidRPr="0044504D">
        <w:rPr>
          <w:rFonts w:ascii="Helvetica" w:eastAsia="Times New Roman" w:hAnsi="Helvetica" w:cs="Times New Roman"/>
        </w:rPr>
        <w:t>But c</w:t>
      </w:r>
      <w:r w:rsidRPr="0044504D">
        <w:rPr>
          <w:rFonts w:ascii="Helvetica" w:eastAsia="Times New Roman" w:hAnsi="Helvetica" w:cs="Times New Roman"/>
        </w:rPr>
        <w:t xml:space="preserve">linical evaluation through observation and interview is </w:t>
      </w:r>
      <w:r w:rsidR="008E1862" w:rsidRPr="0044504D">
        <w:rPr>
          <w:rFonts w:ascii="Helvetica" w:eastAsia="Times New Roman" w:hAnsi="Helvetica" w:cs="Times New Roman"/>
        </w:rPr>
        <w:t xml:space="preserve">always </w:t>
      </w:r>
      <w:r w:rsidRPr="0044504D">
        <w:rPr>
          <w:rFonts w:ascii="Helvetica" w:eastAsia="Times New Roman" w:hAnsi="Helvetica" w:cs="Times New Roman"/>
        </w:rPr>
        <w:t>the first step in medical diagnosis</w:t>
      </w:r>
      <w:r w:rsidR="006B2677" w:rsidRPr="0044504D">
        <w:rPr>
          <w:rFonts w:ascii="Helvetica" w:eastAsia="Times New Roman" w:hAnsi="Helvetica" w:cs="Times New Roman"/>
        </w:rPr>
        <w:t>, with c</w:t>
      </w:r>
      <w:r w:rsidR="00204DE2" w:rsidRPr="0044504D">
        <w:rPr>
          <w:rFonts w:ascii="Helvetica" w:eastAsia="Times New Roman" w:hAnsi="Helvetica" w:cs="Times New Roman"/>
        </w:rPr>
        <w:t>linical</w:t>
      </w:r>
      <w:r w:rsidRPr="0044504D">
        <w:rPr>
          <w:rFonts w:ascii="Helvetica" w:eastAsia="Times New Roman" w:hAnsi="Helvetica" w:cs="Times New Roman"/>
        </w:rPr>
        <w:t xml:space="preserve"> </w:t>
      </w:r>
      <w:r w:rsidR="00204DE2" w:rsidRPr="0044504D">
        <w:rPr>
          <w:rFonts w:ascii="Helvetica" w:eastAsia="Times New Roman" w:hAnsi="Helvetica" w:cs="Times New Roman"/>
        </w:rPr>
        <w:t>presentation</w:t>
      </w:r>
      <w:r w:rsidRPr="0044504D">
        <w:rPr>
          <w:rFonts w:ascii="Helvetica" w:eastAsia="Times New Roman" w:hAnsi="Helvetica" w:cs="Times New Roman"/>
        </w:rPr>
        <w:t xml:space="preserve"> </w:t>
      </w:r>
      <w:r w:rsidR="004B4DA1" w:rsidRPr="0044504D">
        <w:rPr>
          <w:rFonts w:ascii="Helvetica" w:eastAsia="Times New Roman" w:hAnsi="Helvetica" w:cs="Times New Roman"/>
        </w:rPr>
        <w:t>advis</w:t>
      </w:r>
      <w:r w:rsidR="006B2677" w:rsidRPr="0044504D">
        <w:rPr>
          <w:rFonts w:ascii="Helvetica" w:eastAsia="Times New Roman" w:hAnsi="Helvetica" w:cs="Times New Roman"/>
        </w:rPr>
        <w:t>ing</w:t>
      </w:r>
      <w:r w:rsidRPr="0044504D">
        <w:rPr>
          <w:rFonts w:ascii="Helvetica" w:eastAsia="Times New Roman" w:hAnsi="Helvetica" w:cs="Times New Roman"/>
        </w:rPr>
        <w:t xml:space="preserve"> the selection of laboratory test</w:t>
      </w:r>
      <w:r w:rsidR="00965622" w:rsidRPr="0044504D">
        <w:rPr>
          <w:rFonts w:ascii="Helvetica" w:eastAsia="Times New Roman" w:hAnsi="Helvetica" w:cs="Times New Roman"/>
        </w:rPr>
        <w:t>s</w:t>
      </w:r>
      <w:r w:rsidRPr="0044504D">
        <w:rPr>
          <w:rFonts w:ascii="Helvetica" w:eastAsia="Times New Roman" w:hAnsi="Helvetica" w:cs="Times New Roman"/>
        </w:rPr>
        <w:t xml:space="preserve">. </w:t>
      </w:r>
      <w:r w:rsidR="008E1862" w:rsidRPr="0044504D">
        <w:rPr>
          <w:rFonts w:ascii="Helvetica" w:eastAsia="Times New Roman" w:hAnsi="Helvetica" w:cs="Times New Roman"/>
        </w:rPr>
        <w:t>Even though B-SNIP formed psychosis subgroup</w:t>
      </w:r>
      <w:r w:rsidR="0016770F" w:rsidRPr="0044504D">
        <w:rPr>
          <w:rFonts w:ascii="Helvetica" w:eastAsia="Times New Roman" w:hAnsi="Helvetica" w:cs="Times New Roman"/>
        </w:rPr>
        <w:t>s</w:t>
      </w:r>
      <w:r w:rsidR="008E1862" w:rsidRPr="0044504D">
        <w:rPr>
          <w:rFonts w:ascii="Helvetica" w:eastAsia="Times New Roman" w:hAnsi="Helvetica" w:cs="Times New Roman"/>
        </w:rPr>
        <w:t xml:space="preserve"> using laboratory measures, the defining features of psychosis Biotypes may still map to characteristic signs and symptoms. </w:t>
      </w:r>
      <w:r w:rsidRPr="0044504D">
        <w:rPr>
          <w:rFonts w:ascii="Helvetica" w:eastAsia="Times New Roman" w:hAnsi="Helvetica" w:cs="Times New Roman"/>
        </w:rPr>
        <w:t>Th</w:t>
      </w:r>
      <w:r w:rsidR="008E1862" w:rsidRPr="0044504D">
        <w:rPr>
          <w:rFonts w:ascii="Helvetica" w:eastAsia="Times New Roman" w:hAnsi="Helvetica" w:cs="Times New Roman"/>
        </w:rPr>
        <w:t>e present</w:t>
      </w:r>
      <w:r w:rsidRPr="0044504D">
        <w:rPr>
          <w:rFonts w:ascii="Helvetica" w:eastAsia="Times New Roman" w:hAnsi="Helvetica" w:cs="Times New Roman"/>
        </w:rPr>
        <w:t xml:space="preserve"> paper evaluates the hypotheses that: (i) neurobiologically homologous psychosis subgroups have clinical features that </w:t>
      </w:r>
      <w:r w:rsidR="004B4DA1" w:rsidRPr="0044504D">
        <w:rPr>
          <w:rFonts w:ascii="Helvetica" w:eastAsia="Times New Roman" w:hAnsi="Helvetica" w:cs="Times New Roman"/>
        </w:rPr>
        <w:t>enlighten</w:t>
      </w:r>
      <w:r w:rsidRPr="0044504D">
        <w:rPr>
          <w:rFonts w:ascii="Helvetica" w:eastAsia="Times New Roman" w:hAnsi="Helvetica" w:cs="Times New Roman"/>
        </w:rPr>
        <w:t xml:space="preserve"> their differential identification, and (ii) those features </w:t>
      </w:r>
      <w:r w:rsidR="007D7CD9" w:rsidRPr="0044504D">
        <w:rPr>
          <w:rFonts w:ascii="Helvetica" w:eastAsia="Times New Roman" w:hAnsi="Helvetica" w:cs="Times New Roman"/>
        </w:rPr>
        <w:t>do not simply recapitulate</w:t>
      </w:r>
      <w:r w:rsidRPr="0044504D">
        <w:rPr>
          <w:rFonts w:ascii="Helvetica" w:eastAsia="Times New Roman" w:hAnsi="Helvetica" w:cs="Times New Roman"/>
        </w:rPr>
        <w:t xml:space="preserve"> clinical </w:t>
      </w:r>
      <w:r w:rsidR="0016770F" w:rsidRPr="0044504D">
        <w:rPr>
          <w:rFonts w:ascii="Helvetica" w:eastAsia="Times New Roman" w:hAnsi="Helvetica" w:cs="Times New Roman"/>
        </w:rPr>
        <w:t>characteristics</w:t>
      </w:r>
      <w:r w:rsidRPr="0044504D">
        <w:rPr>
          <w:rFonts w:ascii="Helvetica" w:eastAsia="Times New Roman" w:hAnsi="Helvetica" w:cs="Times New Roman"/>
        </w:rPr>
        <w:t xml:space="preserve"> that differentiate DSM psychosis diagnoses. To the extent clinical information differentiates B-SNIP Biotypes, clinical scientists in any environment could use th</w:t>
      </w:r>
      <w:r w:rsidR="008E1862" w:rsidRPr="0044504D">
        <w:rPr>
          <w:rFonts w:ascii="Helvetica" w:eastAsia="Times New Roman" w:hAnsi="Helvetica" w:cs="Times New Roman"/>
        </w:rPr>
        <w:t>ose features</w:t>
      </w:r>
      <w:r w:rsidRPr="0044504D">
        <w:rPr>
          <w:rFonts w:ascii="Helvetica" w:eastAsia="Times New Roman" w:hAnsi="Helvetica" w:cs="Times New Roman"/>
        </w:rPr>
        <w:t xml:space="preserve"> to identify </w:t>
      </w:r>
      <w:r w:rsidR="004B4DA1" w:rsidRPr="0044504D">
        <w:rPr>
          <w:rFonts w:ascii="Helvetica" w:eastAsia="Times New Roman" w:hAnsi="Helvetica" w:cs="Times New Roman"/>
        </w:rPr>
        <w:t>neurobiological subgroups</w:t>
      </w:r>
      <w:r w:rsidRPr="0044504D">
        <w:rPr>
          <w:rFonts w:ascii="Helvetica" w:eastAsia="Times New Roman" w:hAnsi="Helvetica" w:cs="Times New Roman"/>
        </w:rPr>
        <w:t xml:space="preserve">. Such information would support </w:t>
      </w:r>
      <w:r w:rsidR="00F426AC" w:rsidRPr="0044504D">
        <w:rPr>
          <w:rFonts w:ascii="Helvetica" w:eastAsia="Times New Roman" w:hAnsi="Helvetica" w:cs="Times New Roman"/>
        </w:rPr>
        <w:t xml:space="preserve">and amplify </w:t>
      </w:r>
      <w:r w:rsidRPr="0044504D">
        <w:rPr>
          <w:rFonts w:ascii="Helvetica" w:eastAsia="Times New Roman" w:hAnsi="Helvetica" w:cs="Times New Roman"/>
        </w:rPr>
        <w:t xml:space="preserve">etiological investigations and clinical applications of Biotypes compared to </w:t>
      </w:r>
      <w:r w:rsidR="009F66A4" w:rsidRPr="0044504D">
        <w:rPr>
          <w:rFonts w:ascii="Helvetica" w:eastAsia="Times New Roman" w:hAnsi="Helvetica" w:cs="Times New Roman"/>
        </w:rPr>
        <w:t>the available alternatives</w:t>
      </w:r>
      <w:r w:rsidRPr="0044504D">
        <w:rPr>
          <w:rFonts w:ascii="Helvetica" w:eastAsia="Times New Roman" w:hAnsi="Helvetica" w:cs="Times New Roman"/>
        </w:rPr>
        <w:t xml:space="preserve">. </w:t>
      </w:r>
    </w:p>
    <w:p w14:paraId="54D8DF45" w14:textId="4E4AB49C" w:rsidR="001772F0" w:rsidRPr="0044504D" w:rsidRDefault="001772F0" w:rsidP="001772F0">
      <w:pPr>
        <w:spacing w:line="480" w:lineRule="auto"/>
        <w:jc w:val="center"/>
        <w:rPr>
          <w:rFonts w:ascii="Helvetica" w:eastAsia="Times New Roman" w:hAnsi="Helvetica" w:cs="Times New Roman"/>
        </w:rPr>
      </w:pPr>
      <w:r w:rsidRPr="0044504D">
        <w:rPr>
          <w:rFonts w:ascii="Helvetica" w:eastAsia="Times New Roman" w:hAnsi="Helvetica" w:cs="Times New Roman"/>
        </w:rPr>
        <w:t>Method</w:t>
      </w:r>
    </w:p>
    <w:p w14:paraId="01E76EA1" w14:textId="257E24BC" w:rsidR="00A83A9C" w:rsidRPr="0044504D" w:rsidRDefault="00C70FC7" w:rsidP="007B5480">
      <w:pPr>
        <w:spacing w:line="480" w:lineRule="auto"/>
        <w:ind w:firstLine="720"/>
        <w:jc w:val="both"/>
        <w:rPr>
          <w:rFonts w:ascii="Helvetica" w:eastAsia="Times New Roman" w:hAnsi="Helvetica" w:cs="Times New Roman"/>
        </w:rPr>
      </w:pPr>
      <w:r w:rsidRPr="0044504D">
        <w:rPr>
          <w:rFonts w:ascii="Helvetica" w:eastAsia="Times New Roman" w:hAnsi="Helvetica" w:cs="Times New Roman"/>
          <w:color w:val="000000"/>
          <w:shd w:val="clear" w:color="auto" w:fill="FFFFFF"/>
        </w:rPr>
        <w:lastRenderedPageBreak/>
        <w:t>There were 1903 psychosis cases</w:t>
      </w:r>
      <w:r w:rsidR="00DA1D47" w:rsidRPr="0044504D">
        <w:rPr>
          <w:rFonts w:ascii="Helvetica" w:eastAsia="Times New Roman" w:hAnsi="Helvetica" w:cs="Times New Roman"/>
          <w:color w:val="000000"/>
          <w:shd w:val="clear" w:color="auto" w:fill="FFFFFF"/>
        </w:rPr>
        <w:t xml:space="preserve"> (see </w:t>
      </w:r>
      <w:r w:rsidR="00DA1D47" w:rsidRPr="0044504D">
        <w:rPr>
          <w:rFonts w:ascii="Helvetica" w:eastAsia="Times New Roman" w:hAnsi="Helvetica" w:cs="Times New Roman"/>
          <w:color w:val="000000"/>
          <w:highlight w:val="yellow"/>
          <w:shd w:val="clear" w:color="auto" w:fill="FFFFFF"/>
        </w:rPr>
        <w:t>Table 1</w:t>
      </w:r>
      <w:r w:rsidR="00DA1D47" w:rsidRPr="0044504D">
        <w:rPr>
          <w:rFonts w:ascii="Helvetica" w:eastAsia="Times New Roman" w:hAnsi="Helvetica" w:cs="Times New Roman"/>
          <w:color w:val="000000"/>
          <w:shd w:val="clear" w:color="auto" w:fill="FFFFFF"/>
        </w:rPr>
        <w:t xml:space="preserve"> for demographic information) </w:t>
      </w:r>
      <w:r w:rsidRPr="0044504D">
        <w:rPr>
          <w:rFonts w:ascii="Helvetica" w:eastAsia="Times New Roman" w:hAnsi="Helvetica" w:cs="Times New Roman"/>
          <w:color w:val="000000"/>
          <w:shd w:val="clear" w:color="auto" w:fill="FFFFFF"/>
        </w:rPr>
        <w:t xml:space="preserve">with sufficient clinical and laboratory data for inclusion in this project. </w:t>
      </w:r>
      <w:r w:rsidR="001772F0" w:rsidRPr="0044504D">
        <w:rPr>
          <w:rFonts w:ascii="Helvetica" w:eastAsia="Times New Roman" w:hAnsi="Helvetica" w:cs="Times New Roman"/>
          <w:color w:val="000000"/>
          <w:shd w:val="clear" w:color="auto" w:fill="FFFFFF"/>
        </w:rPr>
        <w:t xml:space="preserve">B-SNIP recruitment sites were </w:t>
      </w:r>
      <w:r w:rsidR="001772F0" w:rsidRPr="0044504D">
        <w:rPr>
          <w:rFonts w:ascii="Helvetica" w:hAnsi="Helvetica" w:cs="Times New Roman"/>
        </w:rPr>
        <w:t>in Athens GA</w:t>
      </w:r>
      <w:r w:rsidR="007B5480" w:rsidRPr="0044504D">
        <w:rPr>
          <w:rFonts w:ascii="Helvetica" w:hAnsi="Helvetica" w:cs="Times New Roman"/>
        </w:rPr>
        <w:t xml:space="preserve"> (University of Georgia)</w:t>
      </w:r>
      <w:r w:rsidR="001772F0" w:rsidRPr="0044504D">
        <w:rPr>
          <w:rFonts w:ascii="Helvetica" w:hAnsi="Helvetica" w:cs="Times New Roman"/>
        </w:rPr>
        <w:t>, Baltimore MD</w:t>
      </w:r>
      <w:r w:rsidR="007B5480" w:rsidRPr="0044504D">
        <w:rPr>
          <w:rFonts w:ascii="Helvetica" w:hAnsi="Helvetica" w:cs="Times New Roman"/>
        </w:rPr>
        <w:t xml:space="preserve"> (Maryland Psychiatric Research Center)</w:t>
      </w:r>
      <w:r w:rsidR="001772F0" w:rsidRPr="0044504D">
        <w:rPr>
          <w:rFonts w:ascii="Helvetica" w:hAnsi="Helvetica" w:cs="Times New Roman"/>
        </w:rPr>
        <w:t>, Boston MA</w:t>
      </w:r>
      <w:r w:rsidR="007B5480" w:rsidRPr="0044504D">
        <w:rPr>
          <w:rFonts w:ascii="Helvetica" w:hAnsi="Helvetica" w:cs="Times New Roman"/>
        </w:rPr>
        <w:t xml:space="preserve"> (</w:t>
      </w:r>
      <w:r w:rsidR="007B5480" w:rsidRPr="0044504D">
        <w:rPr>
          <w:rFonts w:ascii="Helvetica" w:hAnsi="Helvetica" w:cs="Times New Roman"/>
          <w:color w:val="000000"/>
        </w:rPr>
        <w:t>Beth Israel Deaconess Medical Center)</w:t>
      </w:r>
      <w:r w:rsidR="001772F0" w:rsidRPr="0044504D">
        <w:rPr>
          <w:rFonts w:ascii="Helvetica" w:hAnsi="Helvetica" w:cs="Times New Roman"/>
        </w:rPr>
        <w:t>, Chicago IL (University of Illinois-Chicago and University of Chicago</w:t>
      </w:r>
      <w:r w:rsidR="007B5480" w:rsidRPr="0044504D">
        <w:rPr>
          <w:rFonts w:ascii="Helvetica" w:hAnsi="Helvetica" w:cs="Times New Roman"/>
        </w:rPr>
        <w:t>)</w:t>
      </w:r>
      <w:r w:rsidR="001772F0" w:rsidRPr="0044504D">
        <w:rPr>
          <w:rFonts w:ascii="Helvetica" w:hAnsi="Helvetica" w:cs="Times New Roman"/>
        </w:rPr>
        <w:t>, Dallas TX</w:t>
      </w:r>
      <w:r w:rsidR="007B5480" w:rsidRPr="0044504D">
        <w:rPr>
          <w:rFonts w:ascii="Helvetica" w:hAnsi="Helvetica" w:cs="Times New Roman"/>
        </w:rPr>
        <w:t xml:space="preserve"> (UT Southwestern Medical Center)</w:t>
      </w:r>
      <w:r w:rsidR="001772F0" w:rsidRPr="0044504D">
        <w:rPr>
          <w:rFonts w:ascii="Helvetica" w:hAnsi="Helvetica" w:cs="Times New Roman"/>
        </w:rPr>
        <w:t>, Detroit MI (</w:t>
      </w:r>
      <w:r w:rsidR="007B5480" w:rsidRPr="0044504D">
        <w:rPr>
          <w:rFonts w:ascii="Helvetica" w:hAnsi="Helvetica" w:cs="Times New Roman"/>
        </w:rPr>
        <w:t>Wayne State University</w:t>
      </w:r>
      <w:r w:rsidR="001772F0" w:rsidRPr="0044504D">
        <w:rPr>
          <w:rFonts w:ascii="Helvetica" w:hAnsi="Helvetica" w:cs="Times New Roman"/>
        </w:rPr>
        <w:t>), and Hartford CT</w:t>
      </w:r>
      <w:r w:rsidR="007B5480" w:rsidRPr="0044504D">
        <w:rPr>
          <w:rFonts w:ascii="Helvetica" w:hAnsi="Helvetica" w:cs="Times New Roman"/>
        </w:rPr>
        <w:t xml:space="preserve"> (Institute of Living)</w:t>
      </w:r>
      <w:r w:rsidR="001772F0" w:rsidRPr="0044504D">
        <w:rPr>
          <w:rFonts w:ascii="Helvetica" w:hAnsi="Helvetica" w:cs="Times New Roman"/>
        </w:rPr>
        <w:t>.</w:t>
      </w:r>
      <w:r w:rsidR="00A83A9C" w:rsidRPr="0044504D">
        <w:rPr>
          <w:rFonts w:ascii="Helvetica" w:hAnsi="Helvetica" w:cs="Times New Roman"/>
        </w:rPr>
        <w:t xml:space="preserve"> </w:t>
      </w:r>
      <w:r w:rsidR="005477C9" w:rsidRPr="0044504D">
        <w:rPr>
          <w:rFonts w:ascii="Helvetica" w:hAnsi="Helvetica" w:cs="Times New Roman"/>
        </w:rPr>
        <w:t>All s</w:t>
      </w:r>
      <w:r w:rsidR="007B5480" w:rsidRPr="0044504D">
        <w:rPr>
          <w:rFonts w:ascii="Helvetica" w:hAnsi="Helvetica" w:cs="Times New Roman"/>
        </w:rPr>
        <w:t xml:space="preserve">ubject recruitment, interviews, and laboratory data collection were completed at </w:t>
      </w:r>
      <w:r w:rsidR="005477C9" w:rsidRPr="0044504D">
        <w:rPr>
          <w:rFonts w:ascii="Helvetica" w:hAnsi="Helvetica" w:cs="Times New Roman"/>
        </w:rPr>
        <w:t>those locations</w:t>
      </w:r>
      <w:r w:rsidR="00A83A9C" w:rsidRPr="0044504D">
        <w:rPr>
          <w:rFonts w:ascii="Helvetica" w:hAnsi="Helvetica" w:cs="Times New Roman"/>
        </w:rPr>
        <w:t xml:space="preserve">. </w:t>
      </w:r>
      <w:r w:rsidR="00A61983" w:rsidRPr="0044504D">
        <w:rPr>
          <w:rFonts w:ascii="Helvetica" w:hAnsi="Helvetica" w:cs="Times New Roman"/>
          <w:color w:val="000000" w:themeColor="text1"/>
        </w:rPr>
        <w:t>C</w:t>
      </w:r>
      <w:r w:rsidR="00A83A9C" w:rsidRPr="0044504D">
        <w:rPr>
          <w:rFonts w:ascii="Helvetica" w:eastAsia="Times New Roman" w:hAnsi="Helvetica" w:cs="Times New Roman"/>
        </w:rPr>
        <w:t>ases were drawn from</w:t>
      </w:r>
      <w:r w:rsidR="00A83A9C" w:rsidRPr="0044504D">
        <w:rPr>
          <w:rFonts w:ascii="Helvetica" w:hAnsi="Helvetica" w:cs="Times New Roman"/>
        </w:rPr>
        <w:t xml:space="preserve"> academic and community mental health centers, small towns with large universities, large cities, inner cities, rural regions, affluent and less affluent areas. </w:t>
      </w:r>
      <w:r w:rsidR="00C5641A" w:rsidRPr="0044504D">
        <w:rPr>
          <w:rFonts w:ascii="Helvetica" w:eastAsia="Times New Roman" w:hAnsi="Helvetica" w:cs="Times New Roman"/>
        </w:rPr>
        <w:t xml:space="preserve">B-SNIP recruited a research sample; nonetheless, the large study numbers and broad geographical recruitment </w:t>
      </w:r>
      <w:r w:rsidR="005477C9" w:rsidRPr="0044504D">
        <w:rPr>
          <w:rFonts w:ascii="Helvetica" w:eastAsia="Times New Roman" w:hAnsi="Helvetica" w:cs="Times New Roman"/>
        </w:rPr>
        <w:t>foster</w:t>
      </w:r>
      <w:r w:rsidR="00C5641A" w:rsidRPr="0044504D">
        <w:rPr>
          <w:rFonts w:ascii="Helvetica" w:eastAsia="Times New Roman" w:hAnsi="Helvetica" w:cs="Times New Roman"/>
        </w:rPr>
        <w:t xml:space="preserve"> generalizability of the outcomes across the range of </w:t>
      </w:r>
      <w:r w:rsidR="008E7ECE" w:rsidRPr="0044504D">
        <w:rPr>
          <w:rFonts w:ascii="Helvetica" w:eastAsia="Times New Roman" w:hAnsi="Helvetica" w:cs="Times New Roman"/>
        </w:rPr>
        <w:t xml:space="preserve">midcourse </w:t>
      </w:r>
      <w:r w:rsidR="00C5641A" w:rsidRPr="0044504D">
        <w:rPr>
          <w:rFonts w:ascii="Helvetica" w:eastAsia="Times New Roman" w:hAnsi="Helvetica" w:cs="Times New Roman"/>
        </w:rPr>
        <w:t>idiopathic psychosis.</w:t>
      </w:r>
    </w:p>
    <w:p w14:paraId="18A792BA" w14:textId="0B1457A2" w:rsidR="0016770F" w:rsidRPr="0044504D" w:rsidRDefault="0016770F" w:rsidP="0016770F">
      <w:pPr>
        <w:spacing w:line="480" w:lineRule="auto"/>
        <w:jc w:val="both"/>
        <w:rPr>
          <w:rFonts w:ascii="Helvetica" w:eastAsia="Times New Roman" w:hAnsi="Helvetica" w:cs="Times New Roman"/>
          <w:color w:val="000000"/>
          <w:u w:val="single"/>
          <w:shd w:val="clear" w:color="auto" w:fill="FFFFFF"/>
        </w:rPr>
      </w:pPr>
      <w:r w:rsidRPr="0044504D">
        <w:rPr>
          <w:rFonts w:ascii="Helvetica" w:eastAsia="Times New Roman" w:hAnsi="Helvetica" w:cs="Times New Roman"/>
          <w:u w:val="single"/>
        </w:rPr>
        <w:t>Clinical Evaluations</w:t>
      </w:r>
    </w:p>
    <w:p w14:paraId="36FD4F2D" w14:textId="7BB21667" w:rsidR="00A61983" w:rsidRPr="0044504D" w:rsidRDefault="005477C9" w:rsidP="005477C9">
      <w:pPr>
        <w:spacing w:line="480" w:lineRule="auto"/>
        <w:ind w:firstLine="720"/>
        <w:jc w:val="both"/>
        <w:rPr>
          <w:rFonts w:ascii="Helvetica" w:hAnsi="Helvetica" w:cs="Times New Roman"/>
        </w:rPr>
      </w:pPr>
      <w:r w:rsidRPr="0044504D">
        <w:rPr>
          <w:rFonts w:ascii="Helvetica" w:hAnsi="Helvetica" w:cs="Times New Roman"/>
        </w:rPr>
        <w:t>Full B-SNIP recruitment details and approaches are available in Tamminga et al. (</w:t>
      </w:r>
      <w:r w:rsidRPr="0044504D">
        <w:rPr>
          <w:rFonts w:ascii="Helvetica" w:hAnsi="Helvetica" w:cs="Times New Roman"/>
          <w:highlight w:val="yellow"/>
        </w:rPr>
        <w:t>REF</w:t>
      </w:r>
      <w:r w:rsidRPr="0044504D">
        <w:rPr>
          <w:rFonts w:ascii="Helvetica" w:hAnsi="Helvetica" w:cs="Times New Roman"/>
        </w:rPr>
        <w:t>). Briefly, c</w:t>
      </w:r>
      <w:r w:rsidR="00A83A9C" w:rsidRPr="0044504D">
        <w:rPr>
          <w:rFonts w:ascii="Helvetica" w:hAnsi="Helvetica" w:cs="Times New Roman"/>
        </w:rPr>
        <w:t xml:space="preserve">linically stable </w:t>
      </w:r>
      <w:r w:rsidR="00397F58" w:rsidRPr="0044504D">
        <w:rPr>
          <w:rFonts w:ascii="Helvetica" w:hAnsi="Helvetica" w:cs="Times New Roman"/>
        </w:rPr>
        <w:t xml:space="preserve">outpatient </w:t>
      </w:r>
      <w:r w:rsidR="00A83A9C" w:rsidRPr="0044504D">
        <w:rPr>
          <w:rFonts w:ascii="Helvetica" w:hAnsi="Helvetica" w:cs="Times New Roman"/>
        </w:rPr>
        <w:t xml:space="preserve">participants were administered the Structured Clinical Interview for </w:t>
      </w:r>
      <w:r w:rsidR="0016770F" w:rsidRPr="0044504D">
        <w:rPr>
          <w:rFonts w:ascii="Helvetica" w:hAnsi="Helvetica" w:cs="Times New Roman"/>
        </w:rPr>
        <w:t xml:space="preserve">the </w:t>
      </w:r>
      <w:r w:rsidR="00A83A9C" w:rsidRPr="0044504D">
        <w:rPr>
          <w:rFonts w:ascii="Helvetica" w:hAnsi="Helvetica" w:cs="Times New Roman"/>
        </w:rPr>
        <w:t xml:space="preserve">Diagnostic and Statistical Manual of Mental Disorders IV (DSM-IV-TR; </w:t>
      </w:r>
      <w:r w:rsidR="00A83A9C" w:rsidRPr="0044504D">
        <w:rPr>
          <w:rFonts w:ascii="Helvetica" w:hAnsi="Helvetica" w:cs="Times New Roman"/>
          <w:highlight w:val="yellow"/>
        </w:rPr>
        <w:t>REF</w:t>
      </w:r>
      <w:r w:rsidR="00A83A9C" w:rsidRPr="0044504D">
        <w:rPr>
          <w:rFonts w:ascii="Helvetica" w:hAnsi="Helvetica" w:cs="Times New Roman"/>
        </w:rPr>
        <w:t xml:space="preserve">). </w:t>
      </w:r>
      <w:r w:rsidR="00C5641A" w:rsidRPr="0044504D">
        <w:rPr>
          <w:rFonts w:ascii="Helvetica" w:eastAsia="Times New Roman" w:hAnsi="Helvetica" w:cs="Times New Roman"/>
        </w:rPr>
        <w:t xml:space="preserve">Psychosis cases were limited to schizophrenia, schizoaffective disorder, and bipolar disorder with psychosis because these are the idiopathic diagnoses with the highest prevalence </w:t>
      </w:r>
      <w:r w:rsidRPr="0044504D">
        <w:rPr>
          <w:rFonts w:ascii="Helvetica" w:eastAsia="Times New Roman" w:hAnsi="Helvetica" w:cs="Times New Roman"/>
        </w:rPr>
        <w:t>in most settings,</w:t>
      </w:r>
      <w:r w:rsidR="00C5641A" w:rsidRPr="0044504D">
        <w:rPr>
          <w:rFonts w:ascii="Helvetica" w:eastAsia="Times New Roman" w:hAnsi="Helvetica" w:cs="Times New Roman"/>
        </w:rPr>
        <w:t xml:space="preserve"> and studying more </w:t>
      </w:r>
      <w:r w:rsidRPr="0044504D">
        <w:rPr>
          <w:rFonts w:ascii="Helvetica" w:eastAsia="Times New Roman" w:hAnsi="Helvetica" w:cs="Times New Roman"/>
        </w:rPr>
        <w:t>subgroups</w:t>
      </w:r>
      <w:r w:rsidR="00C5641A" w:rsidRPr="0044504D">
        <w:rPr>
          <w:rFonts w:ascii="Helvetica" w:eastAsia="Times New Roman" w:hAnsi="Helvetica" w:cs="Times New Roman"/>
        </w:rPr>
        <w:t xml:space="preserve"> </w:t>
      </w:r>
      <w:r w:rsidRPr="0044504D">
        <w:rPr>
          <w:rFonts w:ascii="Helvetica" w:eastAsia="Times New Roman" w:hAnsi="Helvetica" w:cs="Times New Roman"/>
        </w:rPr>
        <w:t>was deemed unfeasible</w:t>
      </w:r>
      <w:r w:rsidR="00C5641A" w:rsidRPr="0044504D">
        <w:rPr>
          <w:rFonts w:ascii="Helvetica" w:eastAsia="Times New Roman" w:hAnsi="Helvetica" w:cs="Times New Roman"/>
        </w:rPr>
        <w:t>.</w:t>
      </w:r>
      <w:r w:rsidR="00C5641A" w:rsidRPr="0044504D">
        <w:rPr>
          <w:rFonts w:ascii="Helvetica" w:hAnsi="Helvetica" w:cs="Times New Roman"/>
        </w:rPr>
        <w:t xml:space="preserve"> </w:t>
      </w:r>
      <w:r w:rsidRPr="0044504D">
        <w:rPr>
          <w:rFonts w:ascii="Helvetica" w:hAnsi="Helvetica" w:cs="Times New Roman"/>
        </w:rPr>
        <w:t xml:space="preserve">Cases </w:t>
      </w:r>
      <w:r w:rsidR="00A83A9C" w:rsidRPr="0044504D">
        <w:rPr>
          <w:rFonts w:ascii="Helvetica" w:hAnsi="Helvetica" w:cs="Times New Roman"/>
        </w:rPr>
        <w:t>were rated on the Birchwood Social Functioning (</w:t>
      </w:r>
      <w:r w:rsidR="00A83A9C" w:rsidRPr="0044504D">
        <w:rPr>
          <w:rFonts w:ascii="Helvetica" w:hAnsi="Helvetica" w:cs="Times New Roman"/>
          <w:highlight w:val="yellow"/>
        </w:rPr>
        <w:t>REF</w:t>
      </w:r>
      <w:r w:rsidR="00A83A9C" w:rsidRPr="0044504D">
        <w:rPr>
          <w:rFonts w:ascii="Helvetica" w:hAnsi="Helvetica" w:cs="Times New Roman"/>
        </w:rPr>
        <w:t>), Montgomery-</w:t>
      </w:r>
      <w:proofErr w:type="spellStart"/>
      <w:r w:rsidR="00A83A9C" w:rsidRPr="0044504D">
        <w:rPr>
          <w:rFonts w:ascii="Helvetica" w:hAnsi="Helvetica" w:cs="Times New Roman"/>
        </w:rPr>
        <w:t>Asberg</w:t>
      </w:r>
      <w:proofErr w:type="spellEnd"/>
      <w:r w:rsidR="00A83A9C" w:rsidRPr="0044504D">
        <w:rPr>
          <w:rFonts w:ascii="Helvetica" w:hAnsi="Helvetica" w:cs="Times New Roman"/>
        </w:rPr>
        <w:t xml:space="preserve"> Depression Rating (</w:t>
      </w:r>
      <w:r w:rsidR="00A83A9C" w:rsidRPr="0044504D">
        <w:rPr>
          <w:rFonts w:ascii="Helvetica" w:hAnsi="Helvetica" w:cs="Times New Roman"/>
          <w:highlight w:val="yellow"/>
        </w:rPr>
        <w:t>REF</w:t>
      </w:r>
      <w:r w:rsidR="00A83A9C" w:rsidRPr="0044504D">
        <w:rPr>
          <w:rFonts w:ascii="Helvetica" w:hAnsi="Helvetica" w:cs="Times New Roman"/>
        </w:rPr>
        <w:t>), Positive and Negative Syndrome (</w:t>
      </w:r>
      <w:r w:rsidR="00A83A9C" w:rsidRPr="0044504D">
        <w:rPr>
          <w:rFonts w:ascii="Helvetica" w:hAnsi="Helvetica" w:cs="Times New Roman"/>
          <w:highlight w:val="yellow"/>
        </w:rPr>
        <w:t>REF</w:t>
      </w:r>
      <w:r w:rsidR="00A83A9C" w:rsidRPr="0044504D">
        <w:rPr>
          <w:rFonts w:ascii="Helvetica" w:hAnsi="Helvetica" w:cs="Times New Roman"/>
        </w:rPr>
        <w:t>), and Young Mania Rating (</w:t>
      </w:r>
      <w:r w:rsidR="00A83A9C" w:rsidRPr="0044504D">
        <w:rPr>
          <w:rFonts w:ascii="Helvetica" w:hAnsi="Helvetica" w:cs="Times New Roman"/>
          <w:highlight w:val="yellow"/>
        </w:rPr>
        <w:t>REF</w:t>
      </w:r>
      <w:r w:rsidR="00A83A9C" w:rsidRPr="0044504D">
        <w:rPr>
          <w:rFonts w:ascii="Helvetica" w:hAnsi="Helvetica" w:cs="Times New Roman"/>
        </w:rPr>
        <w:t>) scales.</w:t>
      </w:r>
      <w:r w:rsidR="009F66A8" w:rsidRPr="0044504D">
        <w:rPr>
          <w:rFonts w:ascii="Helvetica" w:hAnsi="Helvetica" w:cs="Times New Roman"/>
        </w:rPr>
        <w:t xml:space="preserve"> </w:t>
      </w:r>
      <w:r w:rsidR="002D6037" w:rsidRPr="0044504D">
        <w:rPr>
          <w:rFonts w:ascii="Helvetica" w:hAnsi="Helvetica" w:cs="Times New Roman"/>
        </w:rPr>
        <w:t>All participants were also rated on the Hollingshead Two-Factor Socioeconomic Rating Scale (</w:t>
      </w:r>
      <w:r w:rsidR="002D6037" w:rsidRPr="0044504D">
        <w:rPr>
          <w:rFonts w:ascii="Helvetica" w:hAnsi="Helvetica" w:cs="Times New Roman"/>
          <w:highlight w:val="yellow"/>
        </w:rPr>
        <w:t>REF</w:t>
      </w:r>
      <w:r w:rsidR="002D6037" w:rsidRPr="0044504D">
        <w:rPr>
          <w:rFonts w:ascii="Helvetica" w:hAnsi="Helvetica" w:cs="Times New Roman"/>
        </w:rPr>
        <w:t xml:space="preserve">). </w:t>
      </w:r>
      <w:r w:rsidRPr="0044504D">
        <w:rPr>
          <w:rFonts w:ascii="Helvetica" w:hAnsi="Helvetica" w:cs="Times New Roman"/>
          <w:highlight w:val="yellow"/>
        </w:rPr>
        <w:t xml:space="preserve">Table </w:t>
      </w:r>
      <w:r w:rsidR="0016770F" w:rsidRPr="0044504D">
        <w:rPr>
          <w:rFonts w:ascii="Helvetica" w:hAnsi="Helvetica" w:cs="Times New Roman"/>
        </w:rPr>
        <w:t>1</w:t>
      </w:r>
      <w:r w:rsidRPr="0044504D">
        <w:rPr>
          <w:rFonts w:ascii="Helvetica" w:hAnsi="Helvetica" w:cs="Times New Roman"/>
        </w:rPr>
        <w:t xml:space="preserve"> shows the clinical information by subgroup.</w:t>
      </w:r>
      <w:r w:rsidR="00397F58" w:rsidRPr="0044504D">
        <w:rPr>
          <w:rFonts w:ascii="Helvetica" w:hAnsi="Helvetica" w:cs="Times New Roman"/>
        </w:rPr>
        <w:t xml:space="preserve"> </w:t>
      </w:r>
      <w:r w:rsidR="00397F58" w:rsidRPr="0044504D">
        <w:rPr>
          <w:rFonts w:ascii="Helvetica" w:hAnsi="Helvetica" w:cs="Times New Roman"/>
          <w:highlight w:val="yellow"/>
        </w:rPr>
        <w:t xml:space="preserve">Supplementary </w:t>
      </w:r>
      <w:r w:rsidR="00397F58" w:rsidRPr="0044504D">
        <w:rPr>
          <w:rFonts w:ascii="Helvetica" w:hAnsi="Helvetica" w:cs="Times New Roman"/>
          <w:highlight w:val="yellow"/>
        </w:rPr>
        <w:lastRenderedPageBreak/>
        <w:t>Table 1</w:t>
      </w:r>
      <w:r w:rsidR="00397F58" w:rsidRPr="0044504D">
        <w:rPr>
          <w:rFonts w:ascii="Helvetica" w:hAnsi="Helvetica" w:cs="Times New Roman"/>
        </w:rPr>
        <w:t xml:space="preserve"> provides a summary of medication information. In previous publications, we demonstrated that medication effects cannot account for group differences on biomarker features (</w:t>
      </w:r>
      <w:r w:rsidR="00397F58" w:rsidRPr="0044504D">
        <w:rPr>
          <w:rFonts w:ascii="Helvetica" w:hAnsi="Helvetica" w:cs="Times New Roman"/>
          <w:highlight w:val="yellow"/>
        </w:rPr>
        <w:t>REFS</w:t>
      </w:r>
      <w:r w:rsidR="00397F58" w:rsidRPr="0044504D">
        <w:rPr>
          <w:rFonts w:ascii="Helvetica" w:hAnsi="Helvetica" w:cs="Times New Roman"/>
        </w:rPr>
        <w:t>).</w:t>
      </w:r>
    </w:p>
    <w:p w14:paraId="635BE2AB" w14:textId="51C49F59" w:rsidR="0015658B" w:rsidRPr="0044504D" w:rsidRDefault="0015658B" w:rsidP="0015658B">
      <w:pPr>
        <w:spacing w:line="480" w:lineRule="auto"/>
        <w:ind w:firstLine="720"/>
        <w:jc w:val="both"/>
        <w:rPr>
          <w:rFonts w:ascii="Helvetica" w:eastAsia="Times New Roman" w:hAnsi="Helvetica" w:cs="Times New Roman"/>
        </w:rPr>
      </w:pPr>
      <w:r w:rsidRPr="0044504D">
        <w:rPr>
          <w:rFonts w:ascii="Helvetica" w:eastAsia="Times New Roman" w:hAnsi="Helvetica" w:cs="Times New Roman"/>
        </w:rPr>
        <w:t>The extensive clinical information on each participant was reviewed in a best-estimate diagnostic meeting with at least two experienced research clinicians to establish the consensus diagnosis. Cross-site diagnostic conference calls were carried out monthly; they were chaired by two senior primary investigators and attended by the 2–4 trained clinical assessors</w:t>
      </w:r>
      <w:r w:rsidR="00365822" w:rsidRPr="0044504D">
        <w:rPr>
          <w:rFonts w:ascii="Helvetica" w:eastAsia="Times New Roman" w:hAnsi="Helvetica" w:cs="Times New Roman"/>
        </w:rPr>
        <w:t xml:space="preserve"> at each site</w:t>
      </w:r>
      <w:r w:rsidRPr="0044504D">
        <w:rPr>
          <w:rFonts w:ascii="Helvetica" w:eastAsia="Times New Roman" w:hAnsi="Helvetica" w:cs="Times New Roman"/>
        </w:rPr>
        <w:t xml:space="preserve">. </w:t>
      </w:r>
      <w:r w:rsidR="00E0478B" w:rsidRPr="0044504D">
        <w:rPr>
          <w:rFonts w:ascii="Helvetica" w:eastAsia="Times New Roman" w:hAnsi="Helvetica" w:cs="Times New Roman"/>
        </w:rPr>
        <w:t>From</w:t>
      </w:r>
      <w:r w:rsidRPr="0044504D">
        <w:rPr>
          <w:rFonts w:ascii="Helvetica" w:eastAsia="Times New Roman" w:hAnsi="Helvetica" w:cs="Times New Roman"/>
        </w:rPr>
        <w:t xml:space="preserve"> study start, there w</w:t>
      </w:r>
      <w:r w:rsidR="00E0478B" w:rsidRPr="0044504D">
        <w:rPr>
          <w:rFonts w:ascii="Helvetica" w:eastAsia="Times New Roman" w:hAnsi="Helvetica" w:cs="Times New Roman"/>
        </w:rPr>
        <w:t>ere</w:t>
      </w:r>
      <w:r w:rsidRPr="0044504D">
        <w:rPr>
          <w:rFonts w:ascii="Helvetica" w:eastAsia="Times New Roman" w:hAnsi="Helvetica" w:cs="Times New Roman"/>
        </w:rPr>
        <w:t xml:space="preserve"> face-to-face </w:t>
      </w:r>
      <w:r w:rsidR="00E0478B" w:rsidRPr="0044504D">
        <w:rPr>
          <w:rFonts w:ascii="Helvetica" w:eastAsia="Times New Roman" w:hAnsi="Helvetica" w:cs="Times New Roman"/>
        </w:rPr>
        <w:t xml:space="preserve">and virtual </w:t>
      </w:r>
      <w:r w:rsidRPr="0044504D">
        <w:rPr>
          <w:rFonts w:ascii="Helvetica" w:eastAsia="Times New Roman" w:hAnsi="Helvetica" w:cs="Times New Roman"/>
        </w:rPr>
        <w:t>training session</w:t>
      </w:r>
      <w:r w:rsidR="00E0478B" w:rsidRPr="0044504D">
        <w:rPr>
          <w:rFonts w:ascii="Helvetica" w:eastAsia="Times New Roman" w:hAnsi="Helvetica" w:cs="Times New Roman"/>
        </w:rPr>
        <w:t>s</w:t>
      </w:r>
      <w:r w:rsidRPr="0044504D">
        <w:rPr>
          <w:rFonts w:ascii="Helvetica" w:eastAsia="Times New Roman" w:hAnsi="Helvetica" w:cs="Times New Roman"/>
        </w:rPr>
        <w:t xml:space="preserve"> for all raters, with a requirement for reliability above 0.85. Each month, diagnostic conferences were held with in-depth diagnostic discussions. Each year, rater training was repeated to reestablish reliability. See Tamminga et al. (</w:t>
      </w:r>
      <w:r w:rsidRPr="0044504D">
        <w:rPr>
          <w:rFonts w:ascii="Helvetica" w:eastAsia="Times New Roman" w:hAnsi="Helvetica" w:cs="Times New Roman"/>
          <w:highlight w:val="yellow"/>
        </w:rPr>
        <w:t>REF</w:t>
      </w:r>
      <w:r w:rsidRPr="0044504D">
        <w:rPr>
          <w:rFonts w:ascii="Helvetica" w:eastAsia="Times New Roman" w:hAnsi="Helvetica" w:cs="Times New Roman"/>
        </w:rPr>
        <w:t>) for complete details.</w:t>
      </w:r>
    </w:p>
    <w:p w14:paraId="1F06CFBA" w14:textId="43758EAA" w:rsidR="0015658B" w:rsidRPr="0044504D" w:rsidRDefault="0016770F" w:rsidP="0016770F">
      <w:pPr>
        <w:spacing w:line="480" w:lineRule="auto"/>
        <w:jc w:val="both"/>
        <w:rPr>
          <w:rFonts w:ascii="Helvetica" w:hAnsi="Helvetica" w:cs="Times New Roman"/>
          <w:u w:val="single"/>
        </w:rPr>
      </w:pPr>
      <w:r w:rsidRPr="0044504D">
        <w:rPr>
          <w:rFonts w:ascii="Helvetica" w:hAnsi="Helvetica" w:cs="Times New Roman"/>
          <w:u w:val="single"/>
        </w:rPr>
        <w:t>Biotype Evaluations</w:t>
      </w:r>
    </w:p>
    <w:p w14:paraId="32E36CC6" w14:textId="5E3FEF3A" w:rsidR="007D725F" w:rsidRPr="0044504D" w:rsidRDefault="0016770F" w:rsidP="0016770F">
      <w:pPr>
        <w:spacing w:line="480" w:lineRule="auto"/>
        <w:ind w:firstLine="720"/>
        <w:jc w:val="both"/>
        <w:rPr>
          <w:rFonts w:ascii="Helvetica" w:hAnsi="Helvetica" w:cs="Arial"/>
          <w:color w:val="1D1C1D"/>
          <w:shd w:val="clear" w:color="auto" w:fill="F8F8F8"/>
        </w:rPr>
      </w:pPr>
      <w:r w:rsidRPr="0044504D">
        <w:rPr>
          <w:rFonts w:ascii="Helvetica" w:hAnsi="Helvetica" w:cs="Arial"/>
          <w:color w:val="1D1C1D"/>
          <w:shd w:val="clear" w:color="auto" w:fill="F8F8F8"/>
        </w:rPr>
        <w:t xml:space="preserve">Participants </w:t>
      </w:r>
      <w:r w:rsidR="007D725F" w:rsidRPr="0044504D">
        <w:rPr>
          <w:rFonts w:ascii="Helvetica" w:hAnsi="Helvetica" w:cs="Arial"/>
          <w:color w:val="1D1C1D"/>
          <w:shd w:val="clear" w:color="auto" w:fill="F8F8F8"/>
        </w:rPr>
        <w:t>completed comprehensive laboratory evaluations within a few weeks of their clinical assessments. Papers on the individual laboratory tasks provide extensive data collection and analysis details (</w:t>
      </w:r>
      <w:r w:rsidR="007D725F" w:rsidRPr="0044504D">
        <w:rPr>
          <w:rFonts w:ascii="Helvetica" w:hAnsi="Helvetica" w:cs="Arial"/>
          <w:color w:val="1D1C1D"/>
          <w:highlight w:val="yellow"/>
          <w:shd w:val="clear" w:color="auto" w:fill="F8F8F8"/>
        </w:rPr>
        <w:t>REFS</w:t>
      </w:r>
      <w:r w:rsidR="007D725F" w:rsidRPr="0044504D">
        <w:rPr>
          <w:rFonts w:ascii="Helvetica" w:hAnsi="Helvetica" w:cs="Arial"/>
          <w:color w:val="1D1C1D"/>
          <w:shd w:val="clear" w:color="auto" w:fill="F8F8F8"/>
        </w:rPr>
        <w:t>). Details of biomarker quantification and biotyping procedures are in Clementz et al. (</w:t>
      </w:r>
      <w:r w:rsidR="007D725F" w:rsidRPr="0044504D">
        <w:rPr>
          <w:rFonts w:ascii="Helvetica" w:hAnsi="Helvetica" w:cs="Arial"/>
          <w:color w:val="1D1C1D"/>
          <w:highlight w:val="yellow"/>
          <w:shd w:val="clear" w:color="auto" w:fill="F8F8F8"/>
        </w:rPr>
        <w:t>2022</w:t>
      </w:r>
      <w:r w:rsidR="007D725F" w:rsidRPr="0044504D">
        <w:rPr>
          <w:rFonts w:ascii="Helvetica" w:hAnsi="Helvetica" w:cs="Arial"/>
          <w:color w:val="1D1C1D"/>
          <w:shd w:val="clear" w:color="auto" w:fill="F8F8F8"/>
        </w:rPr>
        <w:t>), including an extensive supplementary method.</w:t>
      </w:r>
      <w:r w:rsidRPr="0044504D">
        <w:rPr>
          <w:rFonts w:ascii="Helvetica" w:hAnsi="Helvetica" w:cs="Arial"/>
          <w:color w:val="1D1C1D"/>
          <w:shd w:val="clear" w:color="auto" w:fill="F8F8F8"/>
        </w:rPr>
        <w:t xml:space="preserve"> </w:t>
      </w:r>
    </w:p>
    <w:p w14:paraId="3C7213E5" w14:textId="275EFE51" w:rsidR="00320EB2" w:rsidRPr="0044504D" w:rsidRDefault="009E447E" w:rsidP="001F40C9">
      <w:pPr>
        <w:spacing w:line="480" w:lineRule="auto"/>
        <w:ind w:firstLine="720"/>
        <w:jc w:val="both"/>
        <w:rPr>
          <w:rFonts w:ascii="Helvetica" w:hAnsi="Helvetica" w:cs="Arial"/>
          <w:color w:val="1D1C1D"/>
          <w:shd w:val="clear" w:color="auto" w:fill="F8F8F8"/>
        </w:rPr>
      </w:pPr>
      <w:r w:rsidRPr="0044504D">
        <w:rPr>
          <w:rFonts w:ascii="Helvetica" w:hAnsi="Helvetica" w:cs="Arial"/>
          <w:color w:val="1D1C1D"/>
          <w:shd w:val="clear" w:color="auto" w:fill="F8F8F8"/>
        </w:rPr>
        <w:t>The seven</w:t>
      </w:r>
      <w:r w:rsidR="00F93E50" w:rsidRPr="0044504D">
        <w:rPr>
          <w:rFonts w:ascii="Helvetica" w:hAnsi="Helvetica" w:cs="Arial"/>
          <w:color w:val="1D1C1D"/>
          <w:shd w:val="clear" w:color="auto" w:fill="F8F8F8"/>
        </w:rPr>
        <w:t xml:space="preserve"> laboratory measures used for Biotypes creation were </w:t>
      </w:r>
      <w:r w:rsidR="0016770F" w:rsidRPr="0044504D">
        <w:rPr>
          <w:rFonts w:ascii="Helvetica" w:hAnsi="Helvetica" w:cs="Arial"/>
          <w:color w:val="1D1C1D"/>
          <w:shd w:val="clear" w:color="auto" w:fill="F8F8F8"/>
        </w:rPr>
        <w:t xml:space="preserve">the </w:t>
      </w:r>
      <w:r w:rsidR="00F93E50" w:rsidRPr="0044504D">
        <w:rPr>
          <w:rFonts w:ascii="Helvetica" w:hAnsi="Helvetica" w:cs="Arial"/>
          <w:color w:val="1D1C1D"/>
          <w:shd w:val="clear" w:color="auto" w:fill="F8F8F8"/>
        </w:rPr>
        <w:t>Brief Assessment of Cognition in Schizophrenia (</w:t>
      </w:r>
      <w:r w:rsidR="0016770F" w:rsidRPr="0044504D">
        <w:rPr>
          <w:rFonts w:ascii="Helvetica" w:hAnsi="Helvetica" w:cs="Arial"/>
          <w:color w:val="1D1C1D"/>
          <w:shd w:val="clear" w:color="auto" w:fill="F8F8F8"/>
        </w:rPr>
        <w:t>BAC</w:t>
      </w:r>
      <w:r w:rsidR="00F93E50" w:rsidRPr="0044504D">
        <w:rPr>
          <w:rFonts w:ascii="Helvetica" w:hAnsi="Helvetica" w:cs="Arial"/>
          <w:color w:val="1D1C1D"/>
          <w:shd w:val="clear" w:color="auto" w:fill="F8F8F8"/>
        </w:rPr>
        <w:t xml:space="preserve">S; </w:t>
      </w:r>
      <w:r w:rsidR="00F93E50" w:rsidRPr="0044504D">
        <w:rPr>
          <w:rFonts w:ascii="Helvetica" w:hAnsi="Helvetica" w:cs="Arial"/>
          <w:color w:val="1D1C1D"/>
          <w:highlight w:val="yellow"/>
          <w:shd w:val="clear" w:color="auto" w:fill="F8F8F8"/>
        </w:rPr>
        <w:t>REFS</w:t>
      </w:r>
      <w:r w:rsidR="00F93E50" w:rsidRPr="0044504D">
        <w:rPr>
          <w:rFonts w:ascii="Helvetica" w:hAnsi="Helvetica" w:cs="Arial"/>
          <w:color w:val="1D1C1D"/>
          <w:shd w:val="clear" w:color="auto" w:fill="F8F8F8"/>
        </w:rPr>
        <w:t>)</w:t>
      </w:r>
      <w:r w:rsidR="0016770F" w:rsidRPr="0044504D">
        <w:rPr>
          <w:rFonts w:ascii="Helvetica" w:hAnsi="Helvetica" w:cs="Arial"/>
          <w:color w:val="1D1C1D"/>
          <w:shd w:val="clear" w:color="auto" w:fill="F8F8F8"/>
        </w:rPr>
        <w:t>, Stop-Signal</w:t>
      </w:r>
      <w:r w:rsidR="00F93E50" w:rsidRPr="0044504D">
        <w:rPr>
          <w:rFonts w:ascii="Helvetica" w:hAnsi="Helvetica" w:cs="Arial"/>
          <w:color w:val="1D1C1D"/>
          <w:shd w:val="clear" w:color="auto" w:fill="F8F8F8"/>
        </w:rPr>
        <w:t xml:space="preserve"> Task (SST; </w:t>
      </w:r>
      <w:r w:rsidR="00F93E50" w:rsidRPr="0044504D">
        <w:rPr>
          <w:rFonts w:ascii="Helvetica" w:hAnsi="Helvetica" w:cs="Arial"/>
          <w:color w:val="1D1C1D"/>
          <w:highlight w:val="yellow"/>
          <w:shd w:val="clear" w:color="auto" w:fill="F8F8F8"/>
        </w:rPr>
        <w:t>REFS</w:t>
      </w:r>
      <w:r w:rsidR="00F93E50" w:rsidRPr="0044504D">
        <w:rPr>
          <w:rFonts w:ascii="Helvetica" w:hAnsi="Helvetica" w:cs="Arial"/>
          <w:color w:val="1D1C1D"/>
          <w:shd w:val="clear" w:color="auto" w:fill="F8F8F8"/>
        </w:rPr>
        <w:t>)</w:t>
      </w:r>
      <w:r w:rsidR="0016770F" w:rsidRPr="0044504D">
        <w:rPr>
          <w:rFonts w:ascii="Helvetica" w:hAnsi="Helvetica" w:cs="Arial"/>
          <w:color w:val="1D1C1D"/>
          <w:shd w:val="clear" w:color="auto" w:fill="F8F8F8"/>
        </w:rPr>
        <w:t xml:space="preserve">, </w:t>
      </w:r>
      <w:r w:rsidR="00F93E50" w:rsidRPr="0044504D">
        <w:rPr>
          <w:rFonts w:ascii="Helvetica" w:hAnsi="Helvetica" w:cs="Arial"/>
          <w:color w:val="1D1C1D"/>
          <w:shd w:val="clear" w:color="auto" w:fill="F8F8F8"/>
        </w:rPr>
        <w:t>pro-</w:t>
      </w:r>
      <w:r w:rsidR="0016770F" w:rsidRPr="0044504D">
        <w:rPr>
          <w:rFonts w:ascii="Helvetica" w:hAnsi="Helvetica" w:cs="Arial"/>
          <w:color w:val="1D1C1D"/>
          <w:shd w:val="clear" w:color="auto" w:fill="F8F8F8"/>
        </w:rPr>
        <w:t xml:space="preserve"> and </w:t>
      </w:r>
      <w:r w:rsidR="00F93E50" w:rsidRPr="0044504D">
        <w:rPr>
          <w:rFonts w:ascii="Helvetica" w:hAnsi="Helvetica" w:cs="Arial"/>
          <w:color w:val="1D1C1D"/>
          <w:shd w:val="clear" w:color="auto" w:fill="F8F8F8"/>
        </w:rPr>
        <w:t>a</w:t>
      </w:r>
      <w:r w:rsidR="0016770F" w:rsidRPr="0044504D">
        <w:rPr>
          <w:rFonts w:ascii="Helvetica" w:hAnsi="Helvetica" w:cs="Arial"/>
          <w:color w:val="1D1C1D"/>
          <w:shd w:val="clear" w:color="auto" w:fill="F8F8F8"/>
        </w:rPr>
        <w:t>nti-saccade</w:t>
      </w:r>
      <w:r w:rsidR="00F93E50" w:rsidRPr="0044504D">
        <w:rPr>
          <w:rFonts w:ascii="Helvetica" w:hAnsi="Helvetica" w:cs="Arial"/>
          <w:color w:val="1D1C1D"/>
          <w:shd w:val="clear" w:color="auto" w:fill="F8F8F8"/>
        </w:rPr>
        <w:t xml:space="preserve"> tasks (</w:t>
      </w:r>
      <w:r w:rsidRPr="0044504D">
        <w:rPr>
          <w:rFonts w:ascii="Helvetica" w:hAnsi="Helvetica" w:cs="Arial"/>
          <w:color w:val="1D1C1D"/>
          <w:shd w:val="clear" w:color="auto" w:fill="F8F8F8"/>
        </w:rPr>
        <w:t xml:space="preserve">saccades; </w:t>
      </w:r>
      <w:r w:rsidR="00F93E50" w:rsidRPr="0044504D">
        <w:rPr>
          <w:rFonts w:ascii="Helvetica" w:hAnsi="Helvetica" w:cs="Arial"/>
          <w:color w:val="1D1C1D"/>
          <w:highlight w:val="yellow"/>
          <w:shd w:val="clear" w:color="auto" w:fill="F8F8F8"/>
        </w:rPr>
        <w:t>REFS</w:t>
      </w:r>
      <w:r w:rsidR="00F93E50" w:rsidRPr="0044504D">
        <w:rPr>
          <w:rFonts w:ascii="Helvetica" w:hAnsi="Helvetica" w:cs="Arial"/>
          <w:color w:val="1D1C1D"/>
          <w:shd w:val="clear" w:color="auto" w:fill="F8F8F8"/>
        </w:rPr>
        <w:t>)</w:t>
      </w:r>
      <w:r w:rsidR="0016770F" w:rsidRPr="0044504D">
        <w:rPr>
          <w:rFonts w:ascii="Helvetica" w:hAnsi="Helvetica" w:cs="Arial"/>
          <w:color w:val="1D1C1D"/>
          <w:shd w:val="clear" w:color="auto" w:fill="F8F8F8"/>
        </w:rPr>
        <w:t xml:space="preserve">, </w:t>
      </w:r>
      <w:r w:rsidR="00F93E50" w:rsidRPr="0044504D">
        <w:rPr>
          <w:rFonts w:ascii="Helvetica" w:hAnsi="Helvetica" w:cs="Arial"/>
          <w:color w:val="1D1C1D"/>
          <w:shd w:val="clear" w:color="auto" w:fill="F8F8F8"/>
        </w:rPr>
        <w:t>a</w:t>
      </w:r>
      <w:r w:rsidR="0016770F" w:rsidRPr="0044504D">
        <w:rPr>
          <w:rFonts w:ascii="Helvetica" w:hAnsi="Helvetica" w:cs="Arial"/>
          <w:color w:val="1D1C1D"/>
          <w:shd w:val="clear" w:color="auto" w:fill="F8F8F8"/>
        </w:rPr>
        <w:t xml:space="preserve">uditory </w:t>
      </w:r>
      <w:r w:rsidR="00F93E50" w:rsidRPr="0044504D">
        <w:rPr>
          <w:rFonts w:ascii="Helvetica" w:hAnsi="Helvetica" w:cs="Arial"/>
          <w:color w:val="1D1C1D"/>
          <w:shd w:val="clear" w:color="auto" w:fill="F8F8F8"/>
        </w:rPr>
        <w:t>p</w:t>
      </w:r>
      <w:r w:rsidR="0016770F" w:rsidRPr="0044504D">
        <w:rPr>
          <w:rFonts w:ascii="Helvetica" w:hAnsi="Helvetica" w:cs="Arial"/>
          <w:color w:val="1D1C1D"/>
          <w:shd w:val="clear" w:color="auto" w:fill="F8F8F8"/>
        </w:rPr>
        <w:t xml:space="preserve">aired </w:t>
      </w:r>
      <w:r w:rsidR="00F93E50" w:rsidRPr="0044504D">
        <w:rPr>
          <w:rFonts w:ascii="Helvetica" w:hAnsi="Helvetica" w:cs="Arial"/>
          <w:color w:val="1D1C1D"/>
          <w:shd w:val="clear" w:color="auto" w:fill="F8F8F8"/>
        </w:rPr>
        <w:t>s</w:t>
      </w:r>
      <w:r w:rsidR="0016770F" w:rsidRPr="0044504D">
        <w:rPr>
          <w:rFonts w:ascii="Helvetica" w:hAnsi="Helvetica" w:cs="Arial"/>
          <w:color w:val="1D1C1D"/>
          <w:shd w:val="clear" w:color="auto" w:fill="F8F8F8"/>
        </w:rPr>
        <w:t>timul</w:t>
      </w:r>
      <w:r w:rsidR="00F93E50" w:rsidRPr="0044504D">
        <w:rPr>
          <w:rFonts w:ascii="Helvetica" w:hAnsi="Helvetica" w:cs="Arial"/>
          <w:color w:val="1D1C1D"/>
          <w:shd w:val="clear" w:color="auto" w:fill="F8F8F8"/>
        </w:rPr>
        <w:t>i and o</w:t>
      </w:r>
      <w:r w:rsidR="0016770F" w:rsidRPr="0044504D">
        <w:rPr>
          <w:rFonts w:ascii="Helvetica" w:hAnsi="Helvetica" w:cs="Arial"/>
          <w:color w:val="1D1C1D"/>
          <w:shd w:val="clear" w:color="auto" w:fill="F8F8F8"/>
        </w:rPr>
        <w:t>ddball tasks</w:t>
      </w:r>
      <w:r w:rsidR="00F93E50" w:rsidRPr="0044504D">
        <w:rPr>
          <w:rFonts w:ascii="Helvetica" w:hAnsi="Helvetica" w:cs="Arial"/>
          <w:color w:val="1D1C1D"/>
          <w:shd w:val="clear" w:color="auto" w:fill="F8F8F8"/>
        </w:rPr>
        <w:t xml:space="preserve"> (</w:t>
      </w:r>
      <w:r w:rsidRPr="0044504D">
        <w:rPr>
          <w:rFonts w:ascii="Helvetica" w:hAnsi="Helvetica" w:cs="Arial"/>
          <w:color w:val="1D1C1D"/>
          <w:shd w:val="clear" w:color="auto" w:fill="F8F8F8"/>
        </w:rPr>
        <w:t xml:space="preserve">ERPs; </w:t>
      </w:r>
      <w:r w:rsidR="00F93E50" w:rsidRPr="0044504D">
        <w:rPr>
          <w:rFonts w:ascii="Helvetica" w:hAnsi="Helvetica" w:cs="Arial"/>
          <w:color w:val="1D1C1D"/>
          <w:highlight w:val="yellow"/>
          <w:shd w:val="clear" w:color="auto" w:fill="F8F8F8"/>
        </w:rPr>
        <w:t>REFS</w:t>
      </w:r>
      <w:r w:rsidR="00F93E50" w:rsidRPr="0044504D">
        <w:rPr>
          <w:rFonts w:ascii="Helvetica" w:hAnsi="Helvetica" w:cs="Arial"/>
          <w:color w:val="1D1C1D"/>
          <w:shd w:val="clear" w:color="auto" w:fill="F8F8F8"/>
        </w:rPr>
        <w:t>)</w:t>
      </w:r>
      <w:r w:rsidRPr="0044504D">
        <w:rPr>
          <w:rFonts w:ascii="Helvetica" w:hAnsi="Helvetica" w:cs="Arial"/>
          <w:color w:val="1D1C1D"/>
          <w:shd w:val="clear" w:color="auto" w:fill="F8F8F8"/>
        </w:rPr>
        <w:t xml:space="preserve">, and the 9-10 second inter-pair interval of the paired stimuli task (intrinsic EEG activity or IEA; </w:t>
      </w:r>
      <w:r w:rsidRPr="0044504D">
        <w:rPr>
          <w:rFonts w:ascii="Helvetica" w:hAnsi="Helvetica" w:cs="Arial"/>
          <w:color w:val="1D1C1D"/>
          <w:highlight w:val="yellow"/>
          <w:shd w:val="clear" w:color="auto" w:fill="F8F8F8"/>
        </w:rPr>
        <w:t>REF</w:t>
      </w:r>
      <w:r w:rsidRPr="0044504D">
        <w:rPr>
          <w:rFonts w:ascii="Helvetica" w:hAnsi="Helvetica" w:cs="Arial"/>
          <w:color w:val="1D1C1D"/>
          <w:shd w:val="clear" w:color="auto" w:fill="F8F8F8"/>
        </w:rPr>
        <w:t>)</w:t>
      </w:r>
      <w:r w:rsidR="0016770F" w:rsidRPr="0044504D">
        <w:rPr>
          <w:rFonts w:ascii="Helvetica" w:hAnsi="Helvetica" w:cs="Arial"/>
          <w:color w:val="1D1C1D"/>
          <w:shd w:val="clear" w:color="auto" w:fill="F8F8F8"/>
        </w:rPr>
        <w:t xml:space="preserve">. Within each </w:t>
      </w:r>
      <w:r w:rsidRPr="0044504D">
        <w:rPr>
          <w:rFonts w:ascii="Helvetica" w:hAnsi="Helvetica" w:cs="Arial"/>
          <w:color w:val="1D1C1D"/>
          <w:shd w:val="clear" w:color="auto" w:fill="F8F8F8"/>
        </w:rPr>
        <w:t>laboratory measure</w:t>
      </w:r>
      <w:r w:rsidR="00623DB8" w:rsidRPr="0044504D">
        <w:rPr>
          <w:rFonts w:ascii="Helvetica" w:hAnsi="Helvetica" w:cs="Arial"/>
          <w:color w:val="1D1C1D"/>
          <w:shd w:val="clear" w:color="auto" w:fill="F8F8F8"/>
        </w:rPr>
        <w:t>ment</w:t>
      </w:r>
      <w:r w:rsidRPr="0044504D">
        <w:rPr>
          <w:rFonts w:ascii="Helvetica" w:hAnsi="Helvetica" w:cs="Arial"/>
          <w:color w:val="1D1C1D"/>
          <w:shd w:val="clear" w:color="auto" w:fill="F8F8F8"/>
        </w:rPr>
        <w:t xml:space="preserve"> class (BACS, SST, saccades, ERP, IEA)</w:t>
      </w:r>
      <w:r w:rsidR="0016770F" w:rsidRPr="0044504D">
        <w:rPr>
          <w:rFonts w:ascii="Helvetica" w:hAnsi="Helvetica" w:cs="Arial"/>
          <w:color w:val="1D1C1D"/>
          <w:shd w:val="clear" w:color="auto" w:fill="F8F8F8"/>
        </w:rPr>
        <w:t>,</w:t>
      </w:r>
      <w:r w:rsidRPr="0044504D">
        <w:rPr>
          <w:rFonts w:ascii="Helvetica" w:hAnsi="Helvetica" w:cs="Arial"/>
          <w:color w:val="1D1C1D"/>
          <w:shd w:val="clear" w:color="auto" w:fill="F8F8F8"/>
        </w:rPr>
        <w:t xml:space="preserve"> p</w:t>
      </w:r>
      <w:r w:rsidR="0016770F" w:rsidRPr="0044504D">
        <w:rPr>
          <w:rFonts w:ascii="Helvetica" w:hAnsi="Helvetica" w:cs="Arial"/>
          <w:color w:val="1D1C1D"/>
          <w:shd w:val="clear" w:color="auto" w:fill="F8F8F8"/>
        </w:rPr>
        <w:t xml:space="preserve">rincipal component analysis </w:t>
      </w:r>
      <w:r w:rsidRPr="0044504D">
        <w:rPr>
          <w:rFonts w:ascii="Helvetica" w:hAnsi="Helvetica" w:cs="Arial"/>
          <w:color w:val="1D1C1D"/>
          <w:shd w:val="clear" w:color="auto" w:fill="F8F8F8"/>
        </w:rPr>
        <w:t xml:space="preserve">reduced multiple variables within </w:t>
      </w:r>
      <w:r w:rsidR="00623DB8" w:rsidRPr="0044504D">
        <w:rPr>
          <w:rFonts w:ascii="Helvetica" w:hAnsi="Helvetica" w:cs="Arial"/>
          <w:color w:val="1D1C1D"/>
          <w:shd w:val="clear" w:color="auto" w:fill="F8F8F8"/>
        </w:rPr>
        <w:t>that</w:t>
      </w:r>
      <w:r w:rsidRPr="0044504D">
        <w:rPr>
          <w:rFonts w:ascii="Helvetica" w:hAnsi="Helvetica" w:cs="Arial"/>
          <w:color w:val="1D1C1D"/>
          <w:shd w:val="clear" w:color="auto" w:fill="F8F8F8"/>
        </w:rPr>
        <w:t xml:space="preserve"> class to an efficient and smaller variable set</w:t>
      </w:r>
      <w:r w:rsidR="0016770F" w:rsidRPr="0044504D">
        <w:rPr>
          <w:rFonts w:ascii="Helvetica" w:hAnsi="Helvetica" w:cs="Arial"/>
          <w:color w:val="1D1C1D"/>
          <w:shd w:val="clear" w:color="auto" w:fill="F8F8F8"/>
        </w:rPr>
        <w:t xml:space="preserve">. </w:t>
      </w:r>
      <w:r w:rsidR="00BA0186" w:rsidRPr="0044504D">
        <w:rPr>
          <w:rFonts w:ascii="Helvetica" w:hAnsi="Helvetica" w:cs="Arial"/>
          <w:color w:val="1D1C1D"/>
          <w:shd w:val="clear" w:color="auto" w:fill="F8F8F8"/>
        </w:rPr>
        <w:t>This was done for t</w:t>
      </w:r>
      <w:r w:rsidR="00FF61E5" w:rsidRPr="0044504D">
        <w:rPr>
          <w:rFonts w:ascii="Helvetica" w:hAnsi="Helvetica" w:cs="Arial"/>
          <w:color w:val="1D1C1D"/>
          <w:shd w:val="clear" w:color="auto" w:fill="F8F8F8"/>
        </w:rPr>
        <w:t>wo main</w:t>
      </w:r>
      <w:r w:rsidR="00BA0186" w:rsidRPr="0044504D">
        <w:rPr>
          <w:rFonts w:ascii="Helvetica" w:hAnsi="Helvetica" w:cs="Arial"/>
          <w:color w:val="1D1C1D"/>
          <w:shd w:val="clear" w:color="auto" w:fill="F8F8F8"/>
        </w:rPr>
        <w:t xml:space="preserve"> reasons</w:t>
      </w:r>
      <w:r w:rsidR="00FF61E5" w:rsidRPr="0044504D">
        <w:rPr>
          <w:rFonts w:ascii="Helvetica" w:hAnsi="Helvetica" w:cs="Arial"/>
          <w:color w:val="1D1C1D"/>
          <w:shd w:val="clear" w:color="auto" w:fill="F8F8F8"/>
        </w:rPr>
        <w:t>. First,</w:t>
      </w:r>
      <w:r w:rsidR="00BA0186" w:rsidRPr="0044504D">
        <w:rPr>
          <w:rFonts w:ascii="Helvetica" w:hAnsi="Helvetica" w:cs="Arial"/>
          <w:color w:val="1D1C1D"/>
          <w:shd w:val="clear" w:color="auto" w:fill="F8F8F8"/>
        </w:rPr>
        <w:t xml:space="preserve"> </w:t>
      </w:r>
      <w:r w:rsidR="00ED4D4D" w:rsidRPr="0044504D">
        <w:rPr>
          <w:rFonts w:ascii="Helvetica" w:hAnsi="Helvetica" w:cs="Arial"/>
          <w:color w:val="1D1C1D"/>
          <w:shd w:val="clear" w:color="auto" w:fill="F8F8F8"/>
        </w:rPr>
        <w:t xml:space="preserve">for </w:t>
      </w:r>
      <w:r w:rsidR="00ED4D4D" w:rsidRPr="0044504D">
        <w:rPr>
          <w:rFonts w:ascii="Helvetica" w:hAnsi="Helvetica" w:cs="Arial"/>
          <w:color w:val="1D1C1D"/>
          <w:shd w:val="clear" w:color="auto" w:fill="F8F8F8"/>
        </w:rPr>
        <w:lastRenderedPageBreak/>
        <w:t xml:space="preserve">estimating a person’s true value on any theoretical construct, </w:t>
      </w:r>
      <w:r w:rsidR="00BA0186" w:rsidRPr="0044504D">
        <w:rPr>
          <w:rFonts w:ascii="Helvetica" w:hAnsi="Helvetica" w:cs="Arial"/>
          <w:color w:val="1D1C1D"/>
          <w:shd w:val="clear" w:color="auto" w:fill="F8F8F8"/>
        </w:rPr>
        <w:t xml:space="preserve">multiple </w:t>
      </w:r>
      <w:r w:rsidR="00FF61E5" w:rsidRPr="0044504D">
        <w:rPr>
          <w:rFonts w:ascii="Helvetica" w:hAnsi="Helvetica" w:cs="Arial"/>
          <w:color w:val="1D1C1D"/>
          <w:shd w:val="clear" w:color="auto" w:fill="F8F8F8"/>
        </w:rPr>
        <w:t xml:space="preserve">independent </w:t>
      </w:r>
      <w:r w:rsidR="00ED4D4D" w:rsidRPr="0044504D">
        <w:rPr>
          <w:rFonts w:ascii="Helvetica" w:hAnsi="Helvetica" w:cs="Arial"/>
          <w:color w:val="1D1C1D"/>
          <w:shd w:val="clear" w:color="auto" w:fill="F8F8F8"/>
        </w:rPr>
        <w:t>measures</w:t>
      </w:r>
      <w:r w:rsidR="00FF61E5" w:rsidRPr="0044504D">
        <w:rPr>
          <w:rFonts w:ascii="Helvetica" w:hAnsi="Helvetica" w:cs="Arial"/>
          <w:color w:val="1D1C1D"/>
          <w:shd w:val="clear" w:color="auto" w:fill="F8F8F8"/>
        </w:rPr>
        <w:t xml:space="preserve"> </w:t>
      </w:r>
      <w:r w:rsidR="00BA0186" w:rsidRPr="0044504D">
        <w:rPr>
          <w:rFonts w:ascii="Helvetica" w:hAnsi="Helvetica" w:cs="Arial"/>
          <w:color w:val="1D1C1D"/>
          <w:shd w:val="clear" w:color="auto" w:fill="F8F8F8"/>
        </w:rPr>
        <w:t xml:space="preserve">are better </w:t>
      </w:r>
      <w:r w:rsidR="00FF61E5" w:rsidRPr="0044504D">
        <w:rPr>
          <w:rFonts w:ascii="Helvetica" w:hAnsi="Helvetica" w:cs="Arial"/>
          <w:color w:val="1D1C1D"/>
          <w:shd w:val="clear" w:color="auto" w:fill="F8F8F8"/>
        </w:rPr>
        <w:t xml:space="preserve">than any single </w:t>
      </w:r>
      <w:r w:rsidR="00ED4D4D" w:rsidRPr="0044504D">
        <w:rPr>
          <w:rFonts w:ascii="Helvetica" w:hAnsi="Helvetica" w:cs="Arial"/>
          <w:color w:val="1D1C1D"/>
          <w:shd w:val="clear" w:color="auto" w:fill="F8F8F8"/>
        </w:rPr>
        <w:t>variable</w:t>
      </w:r>
      <w:r w:rsidR="00FF61E5" w:rsidRPr="0044504D">
        <w:rPr>
          <w:rFonts w:ascii="Helvetica" w:hAnsi="Helvetica" w:cs="Arial"/>
          <w:color w:val="1D1C1D"/>
          <w:shd w:val="clear" w:color="auto" w:fill="F8F8F8"/>
        </w:rPr>
        <w:t xml:space="preserve">. </w:t>
      </w:r>
      <w:r w:rsidR="00623DB8" w:rsidRPr="0044504D">
        <w:rPr>
          <w:rFonts w:ascii="Helvetica" w:hAnsi="Helvetica" w:cs="Arial"/>
          <w:color w:val="1D1C1D"/>
          <w:shd w:val="clear" w:color="auto" w:fill="F8F8F8"/>
        </w:rPr>
        <w:t>C</w:t>
      </w:r>
      <w:r w:rsidR="00FF61E5" w:rsidRPr="0044504D">
        <w:rPr>
          <w:rFonts w:ascii="Helvetica" w:hAnsi="Helvetica" w:cs="Arial"/>
          <w:color w:val="1D1C1D"/>
          <w:shd w:val="clear" w:color="auto" w:fill="F8F8F8"/>
        </w:rPr>
        <w:t xml:space="preserve">ognitive ability </w:t>
      </w:r>
      <w:r w:rsidR="00ED4D4D" w:rsidRPr="0044504D">
        <w:rPr>
          <w:rFonts w:ascii="Helvetica" w:hAnsi="Helvetica" w:cs="Arial"/>
          <w:color w:val="1D1C1D"/>
          <w:shd w:val="clear" w:color="auto" w:fill="F8F8F8"/>
        </w:rPr>
        <w:t>and</w:t>
      </w:r>
      <w:r w:rsidR="00FF61E5" w:rsidRPr="0044504D">
        <w:rPr>
          <w:rFonts w:ascii="Helvetica" w:hAnsi="Helvetica" w:cs="Arial"/>
          <w:color w:val="1D1C1D"/>
          <w:shd w:val="clear" w:color="auto" w:fill="F8F8F8"/>
        </w:rPr>
        <w:t xml:space="preserve"> personality test</w:t>
      </w:r>
      <w:r w:rsidR="00623DB8" w:rsidRPr="0044504D">
        <w:rPr>
          <w:rFonts w:ascii="Helvetica" w:hAnsi="Helvetica" w:cs="Arial"/>
          <w:color w:val="1D1C1D"/>
          <w:shd w:val="clear" w:color="auto" w:fill="F8F8F8"/>
        </w:rPr>
        <w:t>s</w:t>
      </w:r>
      <w:r w:rsidR="00FF61E5" w:rsidRPr="0044504D">
        <w:rPr>
          <w:rFonts w:ascii="Helvetica" w:hAnsi="Helvetica" w:cs="Arial"/>
          <w:color w:val="1D1C1D"/>
          <w:shd w:val="clear" w:color="auto" w:fill="F8F8F8"/>
        </w:rPr>
        <w:t>, for instance</w:t>
      </w:r>
      <w:r w:rsidR="00623DB8" w:rsidRPr="0044504D">
        <w:rPr>
          <w:rFonts w:ascii="Helvetica" w:hAnsi="Helvetica" w:cs="Arial"/>
          <w:color w:val="1D1C1D"/>
          <w:shd w:val="clear" w:color="auto" w:fill="F8F8F8"/>
        </w:rPr>
        <w:t>,</w:t>
      </w:r>
      <w:r w:rsidR="00ED4D4D" w:rsidRPr="0044504D">
        <w:rPr>
          <w:rFonts w:ascii="Helvetica" w:hAnsi="Helvetica" w:cs="Arial"/>
          <w:color w:val="1D1C1D"/>
          <w:shd w:val="clear" w:color="auto" w:fill="F8F8F8"/>
        </w:rPr>
        <w:t xml:space="preserve"> use</w:t>
      </w:r>
      <w:r w:rsidR="00FF61E5" w:rsidRPr="0044504D">
        <w:rPr>
          <w:rFonts w:ascii="Helvetica" w:hAnsi="Helvetica" w:cs="Arial"/>
          <w:color w:val="1D1C1D"/>
          <w:shd w:val="clear" w:color="auto" w:fill="F8F8F8"/>
        </w:rPr>
        <w:t xml:space="preserve"> many questions</w:t>
      </w:r>
      <w:r w:rsidR="00ED4D4D" w:rsidRPr="0044504D">
        <w:rPr>
          <w:rFonts w:ascii="Helvetica" w:hAnsi="Helvetica" w:cs="Arial"/>
          <w:color w:val="1D1C1D"/>
          <w:shd w:val="clear" w:color="auto" w:fill="F8F8F8"/>
        </w:rPr>
        <w:t xml:space="preserve"> to estimate the trait of interest</w:t>
      </w:r>
      <w:r w:rsidR="00FF61E5" w:rsidRPr="0044504D">
        <w:rPr>
          <w:rFonts w:ascii="Helvetica" w:hAnsi="Helvetica" w:cs="Arial"/>
          <w:color w:val="1D1C1D"/>
          <w:shd w:val="clear" w:color="auto" w:fill="F8F8F8"/>
        </w:rPr>
        <w:t xml:space="preserve">. Likewise, </w:t>
      </w:r>
      <w:r w:rsidR="00AF409D" w:rsidRPr="0044504D">
        <w:rPr>
          <w:rFonts w:ascii="Helvetica" w:hAnsi="Helvetica" w:cs="Arial"/>
          <w:color w:val="1D1C1D"/>
          <w:shd w:val="clear" w:color="auto" w:fill="F8F8F8"/>
        </w:rPr>
        <w:t xml:space="preserve">for example, </w:t>
      </w:r>
      <w:r w:rsidR="00FF61E5" w:rsidRPr="0044504D">
        <w:rPr>
          <w:rFonts w:ascii="Helvetica" w:hAnsi="Helvetica" w:cs="Arial"/>
          <w:color w:val="1D1C1D"/>
          <w:shd w:val="clear" w:color="auto" w:fill="F8F8F8"/>
        </w:rPr>
        <w:t>a person’s neural response to stimulus salience is better estimated by many ERP measures than by a single voltage from a single sensor at one time point. Second, reducing the redundancy of measurements increases the accuracy of numerical taxonomy (</w:t>
      </w:r>
      <w:r w:rsidR="00FF61E5" w:rsidRPr="0044504D">
        <w:rPr>
          <w:rFonts w:ascii="Helvetica" w:hAnsi="Helvetica" w:cs="Arial"/>
          <w:color w:val="1D1C1D"/>
          <w:highlight w:val="yellow"/>
          <w:shd w:val="clear" w:color="auto" w:fill="F8F8F8"/>
        </w:rPr>
        <w:t>REF</w:t>
      </w:r>
      <w:r w:rsidR="00FF61E5" w:rsidRPr="0044504D">
        <w:rPr>
          <w:rFonts w:ascii="Helvetica" w:hAnsi="Helvetica" w:cs="Arial"/>
          <w:color w:val="1D1C1D"/>
          <w:shd w:val="clear" w:color="auto" w:fill="F8F8F8"/>
        </w:rPr>
        <w:t>).</w:t>
      </w:r>
      <w:r w:rsidR="00623DB8" w:rsidRPr="0044504D">
        <w:rPr>
          <w:rFonts w:ascii="Helvetica" w:hAnsi="Helvetica" w:cs="Arial"/>
          <w:color w:val="1D1C1D"/>
          <w:shd w:val="clear" w:color="auto" w:fill="F8F8F8"/>
        </w:rPr>
        <w:t xml:space="preserve"> The outcome of this data reduction process was integrated variables called bio-factors. These bio-factors were used in numerical taxonomy</w:t>
      </w:r>
      <w:r w:rsidR="00EA35B8" w:rsidRPr="0044504D">
        <w:rPr>
          <w:rFonts w:ascii="Helvetica" w:hAnsi="Helvetica" w:cs="Arial"/>
          <w:color w:val="1D1C1D"/>
          <w:shd w:val="clear" w:color="auto" w:fill="F8F8F8"/>
        </w:rPr>
        <w:t xml:space="preserve"> (</w:t>
      </w:r>
      <w:r w:rsidR="00EA35B8" w:rsidRPr="0044504D">
        <w:rPr>
          <w:rFonts w:ascii="Helvetica" w:hAnsi="Helvetica" w:cs="Arial"/>
          <w:color w:val="1D1C1D"/>
          <w:highlight w:val="yellow"/>
          <w:shd w:val="clear" w:color="auto" w:fill="F8F8F8"/>
        </w:rPr>
        <w:t>REF</w:t>
      </w:r>
      <w:r w:rsidR="00EA35B8" w:rsidRPr="0044504D">
        <w:rPr>
          <w:rFonts w:ascii="Helvetica" w:hAnsi="Helvetica" w:cs="Arial"/>
          <w:color w:val="1D1C1D"/>
          <w:shd w:val="clear" w:color="auto" w:fill="F8F8F8"/>
        </w:rPr>
        <w:t xml:space="preserve">). Every subcomponent of the above procedure replicated in two independent samples, each </w:t>
      </w:r>
      <w:r w:rsidR="00ED4D4D" w:rsidRPr="0044504D">
        <w:rPr>
          <w:rFonts w:ascii="Helvetica" w:hAnsi="Helvetica" w:cs="Arial"/>
          <w:color w:val="1D1C1D"/>
          <w:shd w:val="clear" w:color="auto" w:fill="F8F8F8"/>
        </w:rPr>
        <w:t xml:space="preserve">sample </w:t>
      </w:r>
      <w:r w:rsidR="00EA35B8" w:rsidRPr="0044504D">
        <w:rPr>
          <w:rFonts w:ascii="Helvetica" w:hAnsi="Helvetica" w:cs="Arial"/>
          <w:color w:val="1D1C1D"/>
          <w:shd w:val="clear" w:color="auto" w:fill="F8F8F8"/>
        </w:rPr>
        <w:t>of &gt;700 psychosis cases and &gt;200 healthy participants. The numerical taxonomy outcome cross-validated (</w:t>
      </w:r>
      <w:r w:rsidR="00EA35B8" w:rsidRPr="0044504D">
        <w:rPr>
          <w:rFonts w:ascii="Helvetica" w:hAnsi="Helvetica" w:cs="Arial"/>
          <w:color w:val="1D1C1D"/>
          <w:highlight w:val="yellow"/>
          <w:shd w:val="clear" w:color="auto" w:fill="F8F8F8"/>
        </w:rPr>
        <w:t>REF</w:t>
      </w:r>
      <w:r w:rsidR="00EA35B8" w:rsidRPr="0044504D">
        <w:rPr>
          <w:rFonts w:ascii="Helvetica" w:hAnsi="Helvetica" w:cs="Arial"/>
          <w:color w:val="1D1C1D"/>
          <w:shd w:val="clear" w:color="auto" w:fill="F8F8F8"/>
        </w:rPr>
        <w:t>), and multiple</w:t>
      </w:r>
      <w:r w:rsidR="00AF409D" w:rsidRPr="0044504D">
        <w:rPr>
          <w:rFonts w:ascii="Helvetica" w:hAnsi="Helvetica" w:cs="Arial"/>
          <w:color w:val="1D1C1D"/>
          <w:shd w:val="clear" w:color="auto" w:fill="F8F8F8"/>
        </w:rPr>
        <w:t xml:space="preserve"> other comparisons</w:t>
      </w:r>
      <w:r w:rsidR="00EA35B8" w:rsidRPr="0044504D">
        <w:rPr>
          <w:rFonts w:ascii="Helvetica" w:hAnsi="Helvetica" w:cs="Arial"/>
          <w:color w:val="1D1C1D"/>
          <w:shd w:val="clear" w:color="auto" w:fill="F8F8F8"/>
        </w:rPr>
        <w:t xml:space="preserve"> </w:t>
      </w:r>
      <w:r w:rsidR="00AA4D1A" w:rsidRPr="0044504D">
        <w:rPr>
          <w:rFonts w:ascii="Helvetica" w:hAnsi="Helvetica" w:cs="Arial"/>
          <w:color w:val="1D1C1D"/>
          <w:shd w:val="clear" w:color="auto" w:fill="F8F8F8"/>
        </w:rPr>
        <w:t>supported the</w:t>
      </w:r>
      <w:r w:rsidR="00AF409D" w:rsidRPr="0044504D">
        <w:rPr>
          <w:rFonts w:ascii="Helvetica" w:hAnsi="Helvetica" w:cs="Arial"/>
          <w:color w:val="1D1C1D"/>
          <w:shd w:val="clear" w:color="auto" w:fill="F8F8F8"/>
        </w:rPr>
        <w:t xml:space="preserve"> </w:t>
      </w:r>
      <w:r w:rsidR="00EA35B8" w:rsidRPr="0044504D">
        <w:rPr>
          <w:rFonts w:ascii="Helvetica" w:hAnsi="Helvetica" w:cs="Arial"/>
          <w:color w:val="1D1C1D"/>
          <w:shd w:val="clear" w:color="auto" w:fill="F8F8F8"/>
        </w:rPr>
        <w:t xml:space="preserve">neurobiological </w:t>
      </w:r>
      <w:r w:rsidR="00AA4D1A" w:rsidRPr="0044504D">
        <w:rPr>
          <w:rFonts w:ascii="Helvetica" w:hAnsi="Helvetica" w:cs="Arial"/>
          <w:color w:val="1D1C1D"/>
          <w:shd w:val="clear" w:color="auto" w:fill="F8F8F8"/>
        </w:rPr>
        <w:t>validity</w:t>
      </w:r>
      <w:r w:rsidR="00EA35B8" w:rsidRPr="0044504D">
        <w:rPr>
          <w:rFonts w:ascii="Helvetica" w:hAnsi="Helvetica" w:cs="Arial"/>
          <w:color w:val="1D1C1D"/>
          <w:shd w:val="clear" w:color="auto" w:fill="F8F8F8"/>
        </w:rPr>
        <w:t xml:space="preserve"> of B-SNIP psychosis Biotypes (</w:t>
      </w:r>
      <w:r w:rsidR="00EA35B8" w:rsidRPr="0044504D">
        <w:rPr>
          <w:rFonts w:ascii="Helvetica" w:hAnsi="Helvetica" w:cs="Arial"/>
          <w:color w:val="1D1C1D"/>
          <w:highlight w:val="yellow"/>
          <w:shd w:val="clear" w:color="auto" w:fill="F8F8F8"/>
        </w:rPr>
        <w:t>REFS</w:t>
      </w:r>
      <w:r w:rsidR="00EA35B8" w:rsidRPr="0044504D">
        <w:rPr>
          <w:rFonts w:ascii="Helvetica" w:hAnsi="Helvetica" w:cs="Arial"/>
          <w:color w:val="1D1C1D"/>
          <w:shd w:val="clear" w:color="auto" w:fill="F8F8F8"/>
        </w:rPr>
        <w:t xml:space="preserve">). </w:t>
      </w:r>
      <w:r w:rsidR="00AF409D" w:rsidRPr="0044504D">
        <w:rPr>
          <w:rFonts w:ascii="Helvetica" w:hAnsi="Helvetica" w:cs="Arial"/>
          <w:color w:val="1D1C1D"/>
          <w:highlight w:val="yellow"/>
          <w:shd w:val="clear" w:color="auto" w:fill="F8F8F8"/>
        </w:rPr>
        <w:t>Figure 1</w:t>
      </w:r>
      <w:r w:rsidR="00AF409D" w:rsidRPr="0044504D">
        <w:rPr>
          <w:rFonts w:ascii="Helvetica" w:hAnsi="Helvetica" w:cs="Arial"/>
          <w:color w:val="1D1C1D"/>
          <w:shd w:val="clear" w:color="auto" w:fill="F8F8F8"/>
        </w:rPr>
        <w:t xml:space="preserve"> shows effect sizes in relation to </w:t>
      </w:r>
      <w:r w:rsidR="00870535" w:rsidRPr="0044504D">
        <w:rPr>
          <w:rFonts w:ascii="Helvetica" w:hAnsi="Helvetica" w:cs="Arial"/>
          <w:color w:val="1D1C1D"/>
          <w:shd w:val="clear" w:color="auto" w:fill="F8F8F8"/>
        </w:rPr>
        <w:t xml:space="preserve">main </w:t>
      </w:r>
      <w:r w:rsidR="005B70DE" w:rsidRPr="0044504D">
        <w:rPr>
          <w:rFonts w:ascii="Helvetica" w:hAnsi="Helvetica" w:cs="Arial"/>
          <w:color w:val="1D1C1D"/>
          <w:shd w:val="clear" w:color="auto" w:fill="F8F8F8"/>
        </w:rPr>
        <w:t>bio</w:t>
      </w:r>
      <w:r w:rsidR="00F94B63" w:rsidRPr="0044504D">
        <w:rPr>
          <w:rFonts w:ascii="Helvetica" w:hAnsi="Helvetica" w:cs="Arial"/>
          <w:color w:val="1D1C1D"/>
          <w:shd w:val="clear" w:color="auto" w:fill="F8F8F8"/>
        </w:rPr>
        <w:t>-</w:t>
      </w:r>
      <w:r w:rsidR="005B70DE" w:rsidRPr="0044504D">
        <w:rPr>
          <w:rFonts w:ascii="Helvetica" w:hAnsi="Helvetica" w:cs="Arial"/>
          <w:color w:val="1D1C1D"/>
          <w:shd w:val="clear" w:color="auto" w:fill="F8F8F8"/>
        </w:rPr>
        <w:t>factor</w:t>
      </w:r>
      <w:r w:rsidR="00AF409D" w:rsidRPr="0044504D">
        <w:rPr>
          <w:rFonts w:ascii="Helvetica" w:hAnsi="Helvetica" w:cs="Arial"/>
          <w:color w:val="1D1C1D"/>
          <w:shd w:val="clear" w:color="auto" w:fill="F8F8F8"/>
        </w:rPr>
        <w:t xml:space="preserve"> class</w:t>
      </w:r>
      <w:r w:rsidR="00870535" w:rsidRPr="0044504D">
        <w:rPr>
          <w:rFonts w:ascii="Helvetica" w:hAnsi="Helvetica" w:cs="Arial"/>
          <w:color w:val="1D1C1D"/>
          <w:shd w:val="clear" w:color="auto" w:fill="F8F8F8"/>
        </w:rPr>
        <w:t>es</w:t>
      </w:r>
      <w:r w:rsidR="00AF409D" w:rsidRPr="0044504D">
        <w:rPr>
          <w:rFonts w:ascii="Helvetica" w:hAnsi="Helvetica" w:cs="Arial"/>
          <w:color w:val="1D1C1D"/>
          <w:shd w:val="clear" w:color="auto" w:fill="F8F8F8"/>
        </w:rPr>
        <w:t xml:space="preserve"> for the exact same subjects plotted by either </w:t>
      </w:r>
      <w:r w:rsidR="00AA4D1A" w:rsidRPr="0044504D">
        <w:rPr>
          <w:rFonts w:ascii="Helvetica" w:hAnsi="Helvetica" w:cs="Arial"/>
          <w:color w:val="1D1C1D"/>
          <w:shd w:val="clear" w:color="auto" w:fill="F8F8F8"/>
        </w:rPr>
        <w:t xml:space="preserve">their </w:t>
      </w:r>
      <w:r w:rsidR="00AF409D" w:rsidRPr="0044504D">
        <w:rPr>
          <w:rFonts w:ascii="Helvetica" w:hAnsi="Helvetica" w:cs="Arial"/>
          <w:color w:val="1D1C1D"/>
          <w:shd w:val="clear" w:color="auto" w:fill="F8F8F8"/>
        </w:rPr>
        <w:t>Biotype</w:t>
      </w:r>
      <w:r w:rsidR="00961C25" w:rsidRPr="0044504D">
        <w:rPr>
          <w:rFonts w:ascii="Helvetica" w:hAnsi="Helvetica" w:cs="Arial"/>
          <w:color w:val="1D1C1D"/>
          <w:shd w:val="clear" w:color="auto" w:fill="F8F8F8"/>
        </w:rPr>
        <w:t xml:space="preserve"> (</w:t>
      </w:r>
      <w:r w:rsidR="005B70DE" w:rsidRPr="0044504D">
        <w:rPr>
          <w:rFonts w:ascii="Helvetica" w:hAnsi="Helvetica" w:cs="Arial"/>
          <w:color w:val="1D1C1D"/>
          <w:shd w:val="clear" w:color="auto" w:fill="F8F8F8"/>
        </w:rPr>
        <w:t>1</w:t>
      </w:r>
      <w:r w:rsidR="00961C25" w:rsidRPr="0044504D">
        <w:rPr>
          <w:rFonts w:ascii="Helvetica" w:hAnsi="Helvetica" w:cs="Arial"/>
          <w:color w:val="1D1C1D"/>
          <w:shd w:val="clear" w:color="auto" w:fill="F8F8F8"/>
        </w:rPr>
        <w:t>A)</w:t>
      </w:r>
      <w:r w:rsidR="00AF409D" w:rsidRPr="0044504D">
        <w:rPr>
          <w:rFonts w:ascii="Helvetica" w:hAnsi="Helvetica" w:cs="Arial"/>
          <w:color w:val="1D1C1D"/>
          <w:shd w:val="clear" w:color="auto" w:fill="F8F8F8"/>
        </w:rPr>
        <w:t xml:space="preserve"> or DSM diagnosis</w:t>
      </w:r>
      <w:r w:rsidR="00961C25" w:rsidRPr="0044504D">
        <w:rPr>
          <w:rFonts w:ascii="Helvetica" w:hAnsi="Helvetica" w:cs="Arial"/>
          <w:color w:val="1D1C1D"/>
          <w:shd w:val="clear" w:color="auto" w:fill="F8F8F8"/>
        </w:rPr>
        <w:t xml:space="preserve"> (</w:t>
      </w:r>
      <w:r w:rsidR="005B70DE" w:rsidRPr="0044504D">
        <w:rPr>
          <w:rFonts w:ascii="Helvetica" w:hAnsi="Helvetica" w:cs="Arial"/>
          <w:color w:val="1D1C1D"/>
          <w:shd w:val="clear" w:color="auto" w:fill="F8F8F8"/>
        </w:rPr>
        <w:t>1</w:t>
      </w:r>
      <w:r w:rsidR="00961C25" w:rsidRPr="0044504D">
        <w:rPr>
          <w:rFonts w:ascii="Helvetica" w:hAnsi="Helvetica" w:cs="Arial"/>
          <w:color w:val="1D1C1D"/>
          <w:shd w:val="clear" w:color="auto" w:fill="F8F8F8"/>
        </w:rPr>
        <w:t>B)</w:t>
      </w:r>
      <w:r w:rsidR="00AF409D" w:rsidRPr="0044504D">
        <w:rPr>
          <w:rFonts w:ascii="Helvetica" w:hAnsi="Helvetica" w:cs="Arial"/>
          <w:color w:val="1D1C1D"/>
          <w:shd w:val="clear" w:color="auto" w:fill="F8F8F8"/>
        </w:rPr>
        <w:t>.</w:t>
      </w:r>
      <w:r w:rsidR="00623DB8" w:rsidRPr="0044504D">
        <w:rPr>
          <w:rFonts w:ascii="Helvetica" w:hAnsi="Helvetica" w:cs="Arial"/>
          <w:color w:val="1D1C1D"/>
          <w:shd w:val="clear" w:color="auto" w:fill="F8F8F8"/>
        </w:rPr>
        <w:t xml:space="preserve"> </w:t>
      </w:r>
      <w:r w:rsidR="005B70DE" w:rsidRPr="0044504D">
        <w:rPr>
          <w:rFonts w:ascii="Helvetica" w:hAnsi="Helvetica" w:cs="Arial"/>
          <w:color w:val="1D1C1D"/>
          <w:highlight w:val="yellow"/>
          <w:shd w:val="clear" w:color="auto" w:fill="F8F8F8"/>
        </w:rPr>
        <w:t>Figure 2</w:t>
      </w:r>
      <w:r w:rsidR="005B70DE" w:rsidRPr="0044504D">
        <w:rPr>
          <w:rFonts w:ascii="Helvetica" w:hAnsi="Helvetica" w:cs="Arial"/>
          <w:color w:val="1D1C1D"/>
          <w:shd w:val="clear" w:color="auto" w:fill="F8F8F8"/>
        </w:rPr>
        <w:t xml:space="preserve"> shows the distribution of cases within a DSM class that have each Biotype (</w:t>
      </w:r>
      <w:r w:rsidR="00B44116" w:rsidRPr="0044504D">
        <w:rPr>
          <w:rFonts w:ascii="Helvetica" w:hAnsi="Helvetica" w:cs="Arial"/>
          <w:color w:val="1D1C1D"/>
          <w:shd w:val="clear" w:color="auto" w:fill="F8F8F8"/>
        </w:rPr>
        <w:t>left plot</w:t>
      </w:r>
      <w:r w:rsidR="005B70DE" w:rsidRPr="0044504D">
        <w:rPr>
          <w:rFonts w:ascii="Helvetica" w:hAnsi="Helvetica" w:cs="Arial"/>
          <w:color w:val="1D1C1D"/>
          <w:shd w:val="clear" w:color="auto" w:fill="F8F8F8"/>
        </w:rPr>
        <w:t>) or cases within a Biotype that have each DSM diagnosis (</w:t>
      </w:r>
      <w:r w:rsidR="00B44116" w:rsidRPr="0044504D">
        <w:rPr>
          <w:rFonts w:ascii="Helvetica" w:hAnsi="Helvetica" w:cs="Arial"/>
          <w:color w:val="1D1C1D"/>
          <w:shd w:val="clear" w:color="auto" w:fill="F8F8F8"/>
        </w:rPr>
        <w:t>right plot</w:t>
      </w:r>
      <w:r w:rsidR="005B70DE" w:rsidRPr="0044504D">
        <w:rPr>
          <w:rFonts w:ascii="Helvetica" w:hAnsi="Helvetica" w:cs="Arial"/>
          <w:color w:val="1D1C1D"/>
          <w:shd w:val="clear" w:color="auto" w:fill="F8F8F8"/>
        </w:rPr>
        <w:t>).</w:t>
      </w:r>
    </w:p>
    <w:p w14:paraId="51F77DB3" w14:textId="394813CC" w:rsidR="0086159B" w:rsidRPr="0044504D" w:rsidRDefault="0086159B" w:rsidP="0086159B">
      <w:pPr>
        <w:spacing w:line="480" w:lineRule="auto"/>
        <w:jc w:val="both"/>
        <w:rPr>
          <w:rFonts w:ascii="Helvetica" w:hAnsi="Helvetica" w:cs="Times New Roman"/>
          <w:u w:val="single"/>
        </w:rPr>
      </w:pPr>
      <w:r w:rsidRPr="0044504D">
        <w:rPr>
          <w:rFonts w:ascii="Helvetica" w:hAnsi="Helvetica" w:cs="Times New Roman"/>
          <w:u w:val="single"/>
        </w:rPr>
        <w:t>Statistical Methods</w:t>
      </w:r>
    </w:p>
    <w:p w14:paraId="3B2F1456" w14:textId="7A7D59C2" w:rsidR="00912529" w:rsidRPr="0044504D" w:rsidRDefault="00912529" w:rsidP="000E1016">
      <w:pPr>
        <w:widowControl w:val="0"/>
        <w:autoSpaceDE w:val="0"/>
        <w:autoSpaceDN w:val="0"/>
        <w:adjustRightInd w:val="0"/>
        <w:spacing w:line="480" w:lineRule="auto"/>
        <w:ind w:firstLine="720"/>
        <w:jc w:val="both"/>
        <w:rPr>
          <w:rFonts w:ascii="Helvetica" w:hAnsi="Helvetica" w:cs="Times New Roman"/>
          <w:color w:val="000000"/>
        </w:rPr>
      </w:pPr>
      <w:r w:rsidRPr="0044504D">
        <w:rPr>
          <w:rFonts w:ascii="Helvetica" w:hAnsi="Helvetica" w:cs="Arial"/>
        </w:rPr>
        <w:t>B-SNIP Biotypes are multivariate biomarker</w:t>
      </w:r>
      <w:r w:rsidR="00DA6147" w:rsidRPr="0044504D">
        <w:rPr>
          <w:rFonts w:ascii="Helvetica" w:hAnsi="Helvetica" w:cs="Arial"/>
        </w:rPr>
        <w:t>-derived</w:t>
      </w:r>
      <w:r w:rsidRPr="0044504D">
        <w:rPr>
          <w:rFonts w:ascii="Helvetica" w:hAnsi="Helvetica" w:cs="Arial"/>
        </w:rPr>
        <w:t xml:space="preserve"> </w:t>
      </w:r>
      <w:r w:rsidR="00DA6147" w:rsidRPr="0044504D">
        <w:rPr>
          <w:rFonts w:ascii="Helvetica" w:hAnsi="Helvetica" w:cs="Arial"/>
        </w:rPr>
        <w:t>subgroups among mostly persons with midcourse</w:t>
      </w:r>
      <w:r w:rsidRPr="0044504D">
        <w:rPr>
          <w:rFonts w:ascii="Helvetica" w:hAnsi="Helvetica" w:cs="Arial"/>
        </w:rPr>
        <w:t xml:space="preserve"> idiopathic psychosis</w:t>
      </w:r>
      <w:r w:rsidR="000E2655" w:rsidRPr="0044504D">
        <w:rPr>
          <w:rFonts w:ascii="Helvetica" w:hAnsi="Helvetica" w:cs="Arial"/>
        </w:rPr>
        <w:t>, although there is a range of cases from 15-62 years of age at all stages of illness</w:t>
      </w:r>
      <w:r w:rsidRPr="0044504D">
        <w:rPr>
          <w:rFonts w:ascii="Helvetica" w:hAnsi="Helvetica" w:cs="Arial"/>
        </w:rPr>
        <w:t xml:space="preserve">. </w:t>
      </w:r>
      <w:r w:rsidR="00DA6147" w:rsidRPr="0044504D">
        <w:rPr>
          <w:rFonts w:ascii="Helvetica" w:hAnsi="Helvetica" w:cs="Arial"/>
        </w:rPr>
        <w:t>Th</w:t>
      </w:r>
      <w:r w:rsidR="000E2655" w:rsidRPr="0044504D">
        <w:rPr>
          <w:rFonts w:ascii="Helvetica" w:hAnsi="Helvetica" w:cs="Arial"/>
        </w:rPr>
        <w:t>e psychosis cases</w:t>
      </w:r>
      <w:r w:rsidR="00DA6147" w:rsidRPr="0044504D">
        <w:rPr>
          <w:rFonts w:ascii="Helvetica" w:hAnsi="Helvetica" w:cs="Arial"/>
        </w:rPr>
        <w:t xml:space="preserve"> have in common clinical indication of reality distortion (delusions, hallucinations, or disorders of thought). For creating </w:t>
      </w:r>
      <w:r w:rsidR="000E2655" w:rsidRPr="0044504D">
        <w:rPr>
          <w:rFonts w:ascii="Helvetica" w:hAnsi="Helvetica" w:cs="Arial"/>
        </w:rPr>
        <w:t xml:space="preserve">neurobiological </w:t>
      </w:r>
      <w:r w:rsidR="00DA6147" w:rsidRPr="0044504D">
        <w:rPr>
          <w:rFonts w:ascii="Helvetica" w:hAnsi="Helvetica" w:cs="Arial"/>
        </w:rPr>
        <w:t xml:space="preserve">subgroups, </w:t>
      </w:r>
      <w:r w:rsidR="00406EDE" w:rsidRPr="0044504D">
        <w:rPr>
          <w:rFonts w:ascii="Helvetica" w:hAnsi="Helvetica" w:cs="Arial"/>
        </w:rPr>
        <w:t xml:space="preserve">however, </w:t>
      </w:r>
      <w:r w:rsidR="00DA6147" w:rsidRPr="0044504D">
        <w:rPr>
          <w:rFonts w:ascii="Helvetica" w:hAnsi="Helvetica" w:cs="Arial"/>
        </w:rPr>
        <w:t xml:space="preserve">B-SNIP </w:t>
      </w:r>
      <w:r w:rsidR="00406EDE" w:rsidRPr="0044504D">
        <w:rPr>
          <w:rFonts w:ascii="Helvetica" w:hAnsi="Helvetica" w:cs="Arial"/>
        </w:rPr>
        <w:t>used laboratory measures at a</w:t>
      </w:r>
      <w:r w:rsidR="00DA6147" w:rsidRPr="0044504D">
        <w:rPr>
          <w:rFonts w:ascii="Helvetica" w:hAnsi="Helvetica" w:cs="Arial"/>
        </w:rPr>
        <w:t xml:space="preserve"> middle level of analysis </w:t>
      </w:r>
      <w:r w:rsidR="00406EDE" w:rsidRPr="0044504D">
        <w:rPr>
          <w:rFonts w:ascii="Helvetica" w:hAnsi="Helvetica" w:cs="Arial"/>
        </w:rPr>
        <w:t xml:space="preserve">in the causal chain </w:t>
      </w:r>
      <w:r w:rsidR="00DA6147" w:rsidRPr="0044504D">
        <w:rPr>
          <w:rFonts w:ascii="Helvetica" w:hAnsi="Helvetica" w:cs="Arial"/>
        </w:rPr>
        <w:t xml:space="preserve">(between more molecular and more clinical </w:t>
      </w:r>
      <w:r w:rsidR="00406EDE" w:rsidRPr="0044504D">
        <w:rPr>
          <w:rFonts w:ascii="Helvetica" w:hAnsi="Helvetica" w:cs="Arial"/>
        </w:rPr>
        <w:t>levels</w:t>
      </w:r>
      <w:r w:rsidR="00DA6147" w:rsidRPr="0044504D">
        <w:rPr>
          <w:rFonts w:ascii="Helvetica" w:hAnsi="Helvetica" w:cs="Arial"/>
        </w:rPr>
        <w:t xml:space="preserve">). </w:t>
      </w:r>
      <w:r w:rsidR="00406EDE" w:rsidRPr="0044504D">
        <w:rPr>
          <w:rFonts w:ascii="Helvetica" w:hAnsi="Helvetica" w:cs="Arial"/>
        </w:rPr>
        <w:t xml:space="preserve">Despite that starting point, </w:t>
      </w:r>
      <w:r w:rsidR="00406EDE" w:rsidRPr="0044504D">
        <w:rPr>
          <w:rFonts w:ascii="Helvetica" w:hAnsi="Helvetica" w:cs="Times New Roman"/>
          <w:color w:val="000000"/>
        </w:rPr>
        <w:t>this project</w:t>
      </w:r>
      <w:r w:rsidRPr="0044504D">
        <w:rPr>
          <w:rFonts w:ascii="Helvetica" w:hAnsi="Helvetica" w:cs="Arial"/>
        </w:rPr>
        <w:t xml:space="preserve"> investigate</w:t>
      </w:r>
      <w:r w:rsidR="00406EDE" w:rsidRPr="0044504D">
        <w:rPr>
          <w:rFonts w:ascii="Helvetica" w:hAnsi="Helvetica" w:cs="Arial"/>
        </w:rPr>
        <w:t>s</w:t>
      </w:r>
      <w:r w:rsidRPr="0044504D">
        <w:rPr>
          <w:rFonts w:ascii="Helvetica" w:hAnsi="Helvetica" w:cs="Arial"/>
        </w:rPr>
        <w:t xml:space="preserve"> the </w:t>
      </w:r>
      <w:r w:rsidR="00DA6147" w:rsidRPr="0044504D">
        <w:rPr>
          <w:rFonts w:ascii="Helvetica" w:hAnsi="Helvetica" w:cs="Arial"/>
        </w:rPr>
        <w:t xml:space="preserve">hypotheses that B-SNIP Biotypes have distinctive </w:t>
      </w:r>
      <w:r w:rsidRPr="0044504D">
        <w:rPr>
          <w:rFonts w:ascii="Helvetica" w:hAnsi="Helvetica" w:cs="Arial"/>
        </w:rPr>
        <w:lastRenderedPageBreak/>
        <w:t xml:space="preserve">clinical </w:t>
      </w:r>
      <w:r w:rsidR="00DA6147" w:rsidRPr="0044504D">
        <w:rPr>
          <w:rFonts w:ascii="Helvetica" w:hAnsi="Helvetica" w:cs="Arial"/>
        </w:rPr>
        <w:t>characteristics</w:t>
      </w:r>
      <w:r w:rsidR="00406EDE" w:rsidRPr="0044504D">
        <w:rPr>
          <w:rFonts w:ascii="Helvetica" w:hAnsi="Helvetica" w:cs="Arial"/>
        </w:rPr>
        <w:t xml:space="preserve"> that do not recapitulate DSM psychosis diagnoses</w:t>
      </w:r>
      <w:r w:rsidR="00DA6147" w:rsidRPr="0044504D">
        <w:rPr>
          <w:rFonts w:ascii="Helvetica" w:hAnsi="Helvetica" w:cs="Arial"/>
        </w:rPr>
        <w:t>.</w:t>
      </w:r>
      <w:r w:rsidRPr="0044504D">
        <w:rPr>
          <w:rFonts w:ascii="Helvetica" w:hAnsi="Helvetica" w:cs="Arial"/>
        </w:rPr>
        <w:t xml:space="preserve"> Clinical features came from the </w:t>
      </w:r>
      <w:r w:rsidR="000E1016" w:rsidRPr="0044504D">
        <w:rPr>
          <w:rFonts w:ascii="Helvetica" w:hAnsi="Helvetica" w:cs="Arial"/>
        </w:rPr>
        <w:t>7</w:t>
      </w:r>
      <w:r w:rsidR="001375D7" w:rsidRPr="0044504D">
        <w:rPr>
          <w:rFonts w:ascii="Helvetica" w:hAnsi="Helvetica" w:cs="Arial"/>
        </w:rPr>
        <w:t xml:space="preserve"> subscales of the Birchwood, 1</w:t>
      </w:r>
      <w:r w:rsidR="00406EDE" w:rsidRPr="0044504D">
        <w:rPr>
          <w:rFonts w:ascii="Helvetica" w:hAnsi="Helvetica" w:cs="Arial"/>
        </w:rPr>
        <w:t>0</w:t>
      </w:r>
      <w:r w:rsidR="00DA6147" w:rsidRPr="0044504D">
        <w:rPr>
          <w:rFonts w:ascii="Helvetica" w:hAnsi="Helvetica" w:cs="Arial"/>
        </w:rPr>
        <w:t xml:space="preserve"> items </w:t>
      </w:r>
      <w:r w:rsidR="001375D7" w:rsidRPr="0044504D">
        <w:rPr>
          <w:rFonts w:ascii="Helvetica" w:hAnsi="Helvetica" w:cs="Arial"/>
        </w:rPr>
        <w:t xml:space="preserve">of the </w:t>
      </w:r>
      <w:r w:rsidRPr="0044504D">
        <w:rPr>
          <w:rFonts w:ascii="Helvetica" w:hAnsi="Helvetica" w:cs="Arial"/>
        </w:rPr>
        <w:t>MADRS,</w:t>
      </w:r>
      <w:r w:rsidR="001375D7" w:rsidRPr="0044504D">
        <w:rPr>
          <w:rFonts w:ascii="Helvetica" w:hAnsi="Helvetica" w:cs="Arial"/>
        </w:rPr>
        <w:t xml:space="preserve"> </w:t>
      </w:r>
      <w:r w:rsidR="00406EDE" w:rsidRPr="0044504D">
        <w:rPr>
          <w:rFonts w:ascii="Helvetica" w:hAnsi="Helvetica" w:cs="Arial"/>
        </w:rPr>
        <w:t>30</w:t>
      </w:r>
      <w:r w:rsidR="001375D7" w:rsidRPr="0044504D">
        <w:rPr>
          <w:rFonts w:ascii="Helvetica" w:hAnsi="Helvetica" w:cs="Arial"/>
        </w:rPr>
        <w:t xml:space="preserve"> items of the </w:t>
      </w:r>
      <w:r w:rsidRPr="0044504D">
        <w:rPr>
          <w:rFonts w:ascii="Helvetica" w:hAnsi="Helvetica" w:cs="Arial"/>
        </w:rPr>
        <w:t xml:space="preserve">PANSS, </w:t>
      </w:r>
      <w:r w:rsidR="001375D7" w:rsidRPr="0044504D">
        <w:rPr>
          <w:rFonts w:ascii="Helvetica" w:hAnsi="Helvetica" w:cs="Arial"/>
        </w:rPr>
        <w:t xml:space="preserve">and 11 items of the </w:t>
      </w:r>
      <w:r w:rsidRPr="0044504D">
        <w:rPr>
          <w:rFonts w:ascii="Helvetica" w:hAnsi="Helvetica" w:cs="Arial"/>
        </w:rPr>
        <w:t>YMRS</w:t>
      </w:r>
      <w:r w:rsidR="000E1016" w:rsidRPr="0044504D">
        <w:rPr>
          <w:rFonts w:ascii="Helvetica" w:hAnsi="Helvetica" w:cs="Arial"/>
        </w:rPr>
        <w:t>,</w:t>
      </w:r>
      <w:r w:rsidR="001375D7" w:rsidRPr="0044504D">
        <w:rPr>
          <w:rFonts w:ascii="Helvetica" w:hAnsi="Helvetica" w:cs="Arial"/>
        </w:rPr>
        <w:t xml:space="preserve"> for a total of 58 clinical features</w:t>
      </w:r>
      <w:r w:rsidR="005F5507" w:rsidRPr="0044504D">
        <w:rPr>
          <w:rFonts w:ascii="Helvetica" w:hAnsi="Helvetica" w:cs="Arial"/>
        </w:rPr>
        <w:t xml:space="preserve"> (see </w:t>
      </w:r>
      <w:r w:rsidR="005F5507" w:rsidRPr="0044504D">
        <w:rPr>
          <w:rFonts w:ascii="Helvetica" w:hAnsi="Helvetica" w:cs="Arial"/>
          <w:highlight w:val="yellow"/>
        </w:rPr>
        <w:t>Supplementary Table 2</w:t>
      </w:r>
      <w:r w:rsidR="005F5507" w:rsidRPr="0044504D">
        <w:rPr>
          <w:rFonts w:ascii="Helvetica" w:hAnsi="Helvetica" w:cs="Arial"/>
        </w:rPr>
        <w:t>)</w:t>
      </w:r>
      <w:r w:rsidR="001375D7" w:rsidRPr="0044504D">
        <w:rPr>
          <w:rFonts w:ascii="Helvetica" w:hAnsi="Helvetica" w:cs="Arial"/>
        </w:rPr>
        <w:t>.</w:t>
      </w:r>
    </w:p>
    <w:p w14:paraId="343C2B2E" w14:textId="6F813E60" w:rsidR="000E1016" w:rsidRPr="0044504D" w:rsidRDefault="000E1016" w:rsidP="000E1016">
      <w:pPr>
        <w:spacing w:line="480" w:lineRule="auto"/>
        <w:ind w:firstLine="720"/>
        <w:jc w:val="both"/>
        <w:rPr>
          <w:rFonts w:ascii="Helvetica" w:hAnsi="Helvetica" w:cs="Times New Roman"/>
        </w:rPr>
      </w:pPr>
      <w:r w:rsidRPr="0044504D">
        <w:rPr>
          <w:rFonts w:ascii="Helvetica" w:hAnsi="Helvetica" w:cs="Times New Roman"/>
        </w:rPr>
        <w:t>For the current analyses, a</w:t>
      </w:r>
      <w:r w:rsidR="007D107F" w:rsidRPr="0044504D">
        <w:rPr>
          <w:rFonts w:ascii="Helvetica" w:hAnsi="Helvetica" w:cs="Times New Roman"/>
        </w:rPr>
        <w:t xml:space="preserve">n important distinction is the constraint on the number of features that may be used per sample. </w:t>
      </w:r>
      <w:r w:rsidRPr="0044504D">
        <w:rPr>
          <w:rFonts w:ascii="Helvetica" w:hAnsi="Helvetica" w:cs="Times New Roman"/>
        </w:rPr>
        <w:t>T</w:t>
      </w:r>
      <w:r w:rsidR="007D107F" w:rsidRPr="0044504D">
        <w:rPr>
          <w:rFonts w:ascii="Helvetica" w:hAnsi="Helvetica" w:cs="Times New Roman"/>
        </w:rPr>
        <w:t xml:space="preserve">he model can </w:t>
      </w:r>
      <w:r w:rsidRPr="0044504D">
        <w:rPr>
          <w:rFonts w:ascii="Helvetica" w:hAnsi="Helvetica" w:cs="Times New Roman"/>
        </w:rPr>
        <w:t>be built</w:t>
      </w:r>
      <w:r w:rsidR="007D107F" w:rsidRPr="0044504D">
        <w:rPr>
          <w:rFonts w:ascii="Helvetica" w:hAnsi="Helvetica" w:cs="Times New Roman"/>
        </w:rPr>
        <w:t xml:space="preserve"> from a relatively large set of </w:t>
      </w:r>
      <w:r w:rsidR="005F5507" w:rsidRPr="0044504D">
        <w:rPr>
          <w:rFonts w:ascii="Helvetica" w:hAnsi="Helvetica" w:cs="Times New Roman"/>
        </w:rPr>
        <w:t>items</w:t>
      </w:r>
      <w:r w:rsidR="007D107F" w:rsidRPr="0044504D">
        <w:rPr>
          <w:rFonts w:ascii="Helvetica" w:hAnsi="Helvetica" w:cs="Times New Roman"/>
        </w:rPr>
        <w:t xml:space="preserve"> (i.e., </w:t>
      </w:r>
      <w:r w:rsidR="005F5507" w:rsidRPr="0044504D">
        <w:rPr>
          <w:rFonts w:ascii="Helvetica" w:hAnsi="Helvetica" w:cs="Times New Roman"/>
        </w:rPr>
        <w:t xml:space="preserve">the </w:t>
      </w:r>
      <w:r w:rsidR="00150A18" w:rsidRPr="0044504D">
        <w:rPr>
          <w:rFonts w:ascii="Helvetica" w:hAnsi="Helvetica" w:cs="Times New Roman"/>
        </w:rPr>
        <w:t xml:space="preserve">58 clinical </w:t>
      </w:r>
      <w:r w:rsidR="005F5507" w:rsidRPr="0044504D">
        <w:rPr>
          <w:rFonts w:ascii="Helvetica" w:hAnsi="Helvetica" w:cs="Times New Roman"/>
        </w:rPr>
        <w:t>features</w:t>
      </w:r>
      <w:r w:rsidR="007D107F" w:rsidRPr="0044504D">
        <w:rPr>
          <w:rFonts w:ascii="Helvetica" w:hAnsi="Helvetica" w:cs="Times New Roman"/>
        </w:rPr>
        <w:t>)</w:t>
      </w:r>
      <w:r w:rsidRPr="0044504D">
        <w:rPr>
          <w:rFonts w:ascii="Helvetica" w:hAnsi="Helvetica" w:cs="Times New Roman"/>
        </w:rPr>
        <w:t>. But t</w:t>
      </w:r>
      <w:r w:rsidR="00150A18" w:rsidRPr="0044504D">
        <w:rPr>
          <w:rFonts w:ascii="Helvetica" w:hAnsi="Helvetica" w:cs="Times New Roman"/>
        </w:rPr>
        <w:t xml:space="preserve">o reduce the burden of patient and clinician, </w:t>
      </w:r>
      <w:r w:rsidRPr="0044504D">
        <w:rPr>
          <w:rFonts w:ascii="Helvetica" w:hAnsi="Helvetica" w:cs="Times New Roman"/>
        </w:rPr>
        <w:t>the model can be</w:t>
      </w:r>
      <w:r w:rsidR="007D107F" w:rsidRPr="0044504D">
        <w:rPr>
          <w:rFonts w:ascii="Helvetica" w:hAnsi="Helvetica" w:cs="Times New Roman"/>
        </w:rPr>
        <w:t xml:space="preserve"> restricted to a </w:t>
      </w:r>
      <w:r w:rsidR="00150A18" w:rsidRPr="0044504D">
        <w:rPr>
          <w:rFonts w:ascii="Helvetica" w:hAnsi="Helvetica" w:cs="Times New Roman"/>
        </w:rPr>
        <w:t>smaller</w:t>
      </w:r>
      <w:r w:rsidR="007D107F" w:rsidRPr="0044504D">
        <w:rPr>
          <w:rFonts w:ascii="Helvetica" w:hAnsi="Helvetica" w:cs="Times New Roman"/>
        </w:rPr>
        <w:t xml:space="preserve"> number of </w:t>
      </w:r>
      <w:r w:rsidR="00780FD4" w:rsidRPr="0044504D">
        <w:rPr>
          <w:rFonts w:ascii="Helvetica" w:hAnsi="Helvetica" w:cs="Times New Roman"/>
        </w:rPr>
        <w:t>items</w:t>
      </w:r>
      <w:r w:rsidR="00150A18" w:rsidRPr="0044504D">
        <w:rPr>
          <w:rFonts w:ascii="Helvetica" w:hAnsi="Helvetica" w:cs="Times New Roman"/>
        </w:rPr>
        <w:t xml:space="preserve">, while </w:t>
      </w:r>
      <w:r w:rsidRPr="0044504D">
        <w:rPr>
          <w:rFonts w:ascii="Helvetica" w:hAnsi="Helvetica" w:cs="Times New Roman"/>
        </w:rPr>
        <w:t xml:space="preserve">still </w:t>
      </w:r>
      <w:r w:rsidR="007D107F" w:rsidRPr="0044504D">
        <w:rPr>
          <w:rFonts w:ascii="Helvetica" w:hAnsi="Helvetica" w:cs="Times New Roman"/>
        </w:rPr>
        <w:t>maintaining high classification accuracy. By using decision trees or ensembles of decision trees (i.e., a random forest), the number of estimators (trees) in each sample and the maximum depth (i.e., number of items</w:t>
      </w:r>
      <w:r w:rsidRPr="0044504D">
        <w:rPr>
          <w:rFonts w:ascii="Helvetica" w:hAnsi="Helvetica" w:cs="Times New Roman"/>
        </w:rPr>
        <w:t xml:space="preserve">, or </w:t>
      </w:r>
      <w:r w:rsidR="00150A18" w:rsidRPr="0044504D">
        <w:rPr>
          <w:rFonts w:ascii="Helvetica" w:hAnsi="Helvetica" w:cs="Times New Roman"/>
        </w:rPr>
        <w:t>features</w:t>
      </w:r>
      <w:r w:rsidRPr="0044504D">
        <w:rPr>
          <w:rFonts w:ascii="Helvetica" w:hAnsi="Helvetica" w:cs="Times New Roman"/>
        </w:rPr>
        <w:t>, assessed</w:t>
      </w:r>
      <w:r w:rsidR="007D107F" w:rsidRPr="0044504D">
        <w:rPr>
          <w:rFonts w:ascii="Helvetica" w:hAnsi="Helvetica" w:cs="Times New Roman"/>
        </w:rPr>
        <w:t xml:space="preserve">) of each tree </w:t>
      </w:r>
      <w:r w:rsidRPr="0044504D">
        <w:rPr>
          <w:rFonts w:ascii="Helvetica" w:hAnsi="Helvetica" w:cs="Times New Roman"/>
        </w:rPr>
        <w:t>can be</w:t>
      </w:r>
      <w:r w:rsidR="007D107F" w:rsidRPr="0044504D">
        <w:rPr>
          <w:rFonts w:ascii="Helvetica" w:hAnsi="Helvetica" w:cs="Times New Roman"/>
        </w:rPr>
        <w:t xml:space="preserve"> constrained.</w:t>
      </w:r>
    </w:p>
    <w:p w14:paraId="35EAFD5E" w14:textId="4C42D585" w:rsidR="007D107F" w:rsidRPr="0044504D" w:rsidRDefault="00E667B6" w:rsidP="000E1016">
      <w:pPr>
        <w:spacing w:line="480" w:lineRule="auto"/>
        <w:ind w:firstLine="720"/>
        <w:jc w:val="both"/>
        <w:rPr>
          <w:rFonts w:ascii="Helvetica" w:hAnsi="Helvetica" w:cs="Times New Roman"/>
        </w:rPr>
      </w:pPr>
      <w:r w:rsidRPr="0044504D">
        <w:rPr>
          <w:rFonts w:ascii="Helvetica" w:hAnsi="Helvetica" w:cs="Times New Roman"/>
        </w:rPr>
        <w:t>C</w:t>
      </w:r>
      <w:r w:rsidR="007D107F" w:rsidRPr="0044504D">
        <w:rPr>
          <w:rFonts w:ascii="Helvetica" w:hAnsi="Helvetica" w:cs="Times New Roman"/>
        </w:rPr>
        <w:t>onstraint</w:t>
      </w:r>
      <w:r w:rsidRPr="0044504D">
        <w:rPr>
          <w:rFonts w:ascii="Helvetica" w:hAnsi="Helvetica" w:cs="Times New Roman"/>
        </w:rPr>
        <w:t>s</w:t>
      </w:r>
      <w:r w:rsidR="007D107F" w:rsidRPr="0044504D">
        <w:rPr>
          <w:rFonts w:ascii="Helvetica" w:hAnsi="Helvetica" w:cs="Times New Roman"/>
        </w:rPr>
        <w:t xml:space="preserve"> will incur a performance cost.</w:t>
      </w:r>
      <w:r w:rsidRPr="0044504D">
        <w:rPr>
          <w:rFonts w:ascii="Helvetica" w:hAnsi="Helvetica" w:cs="Times New Roman"/>
        </w:rPr>
        <w:t xml:space="preserve"> I</w:t>
      </w:r>
      <w:r w:rsidR="007D107F" w:rsidRPr="0044504D">
        <w:rPr>
          <w:rFonts w:ascii="Helvetica" w:hAnsi="Helvetica" w:cs="Times New Roman"/>
        </w:rPr>
        <w:t xml:space="preserve">t </w:t>
      </w:r>
      <w:r w:rsidRPr="0044504D">
        <w:rPr>
          <w:rFonts w:ascii="Helvetica" w:hAnsi="Helvetica" w:cs="Times New Roman"/>
        </w:rPr>
        <w:t>is known</w:t>
      </w:r>
      <w:r w:rsidR="007D107F" w:rsidRPr="0044504D">
        <w:rPr>
          <w:rFonts w:ascii="Helvetica" w:hAnsi="Helvetica" w:cs="Times New Roman"/>
        </w:rPr>
        <w:t xml:space="preserve"> that random forests and </w:t>
      </w:r>
      <w:r w:rsidRPr="0044504D">
        <w:rPr>
          <w:rFonts w:ascii="Helvetica" w:hAnsi="Helvetica" w:cs="Times New Roman"/>
        </w:rPr>
        <w:t>their</w:t>
      </w:r>
      <w:r w:rsidR="007D107F" w:rsidRPr="0044504D">
        <w:rPr>
          <w:rFonts w:ascii="Helvetica" w:hAnsi="Helvetica" w:cs="Times New Roman"/>
        </w:rPr>
        <w:t xml:space="preserve"> related architectures produce significant improvement over classical decision trees (Breiman, 2001)</w:t>
      </w:r>
      <w:r w:rsidRPr="0044504D">
        <w:rPr>
          <w:rFonts w:ascii="Helvetica" w:hAnsi="Helvetica" w:cs="Times New Roman"/>
        </w:rPr>
        <w:t>. I</w:t>
      </w:r>
      <w:r w:rsidR="00150A18" w:rsidRPr="0044504D">
        <w:rPr>
          <w:rFonts w:ascii="Helvetica" w:hAnsi="Helvetica" w:cs="Times New Roman"/>
        </w:rPr>
        <w:t>n our application</w:t>
      </w:r>
      <w:r w:rsidRPr="0044504D">
        <w:rPr>
          <w:rFonts w:ascii="Helvetica" w:hAnsi="Helvetica" w:cs="Times New Roman"/>
        </w:rPr>
        <w:t>,</w:t>
      </w:r>
      <w:r w:rsidR="00150A18" w:rsidRPr="0044504D">
        <w:rPr>
          <w:rFonts w:ascii="Helvetica" w:hAnsi="Helvetica" w:cs="Times New Roman"/>
        </w:rPr>
        <w:t xml:space="preserve"> we </w:t>
      </w:r>
      <w:r w:rsidR="007D107F" w:rsidRPr="0044504D">
        <w:rPr>
          <w:rFonts w:ascii="Helvetica" w:hAnsi="Helvetica" w:cs="Times New Roman"/>
        </w:rPr>
        <w:t>buil</w:t>
      </w:r>
      <w:r w:rsidRPr="0044504D">
        <w:rPr>
          <w:rFonts w:ascii="Helvetica" w:hAnsi="Helvetica" w:cs="Times New Roman"/>
        </w:rPr>
        <w:t>t</w:t>
      </w:r>
      <w:r w:rsidR="007D107F" w:rsidRPr="0044504D">
        <w:rPr>
          <w:rFonts w:ascii="Helvetica" w:hAnsi="Helvetica" w:cs="Times New Roman"/>
        </w:rPr>
        <w:t xml:space="preserve"> an ensemble with a limited number of estimators, each of which have a</w:t>
      </w:r>
      <w:r w:rsidR="00150A18" w:rsidRPr="0044504D">
        <w:rPr>
          <w:rFonts w:ascii="Helvetica" w:hAnsi="Helvetica" w:cs="Times New Roman"/>
        </w:rPr>
        <w:t xml:space="preserve"> </w:t>
      </w:r>
      <w:r w:rsidR="007D107F" w:rsidRPr="0044504D">
        <w:rPr>
          <w:rFonts w:ascii="Helvetica" w:hAnsi="Helvetica" w:cs="Times New Roman"/>
        </w:rPr>
        <w:t xml:space="preserve">constrained depth. </w:t>
      </w:r>
      <w:r w:rsidR="00150A18" w:rsidRPr="0044504D">
        <w:rPr>
          <w:rFonts w:ascii="Helvetica" w:hAnsi="Helvetica" w:cs="Times New Roman"/>
        </w:rPr>
        <w:t xml:space="preserve">The result is a </w:t>
      </w:r>
      <w:r w:rsidR="007D107F" w:rsidRPr="0044504D">
        <w:rPr>
          <w:rFonts w:ascii="Helvetica" w:hAnsi="Helvetica" w:cs="Times New Roman"/>
        </w:rPr>
        <w:t xml:space="preserve">weighted combination of the component estimators, using weights optimized from </w:t>
      </w:r>
      <w:r w:rsidRPr="0044504D">
        <w:rPr>
          <w:rFonts w:ascii="Helvetica" w:hAnsi="Helvetica" w:cs="Times New Roman"/>
        </w:rPr>
        <w:t xml:space="preserve">the whole sample and </w:t>
      </w:r>
      <w:r w:rsidR="00926E22" w:rsidRPr="0044504D">
        <w:rPr>
          <w:rFonts w:ascii="Helvetica" w:hAnsi="Helvetica" w:cs="Times New Roman"/>
        </w:rPr>
        <w:t xml:space="preserve">the </w:t>
      </w:r>
      <w:r w:rsidRPr="0044504D">
        <w:rPr>
          <w:rFonts w:ascii="Helvetica" w:hAnsi="Helvetica" w:cs="Times New Roman"/>
        </w:rPr>
        <w:t>all 58</w:t>
      </w:r>
      <w:r w:rsidR="00787BF0" w:rsidRPr="0044504D">
        <w:rPr>
          <w:rFonts w:ascii="Helvetica" w:hAnsi="Helvetica" w:cs="Times New Roman"/>
        </w:rPr>
        <w:t>-</w:t>
      </w:r>
      <w:r w:rsidRPr="0044504D">
        <w:rPr>
          <w:rFonts w:ascii="Helvetica" w:hAnsi="Helvetica" w:cs="Times New Roman"/>
        </w:rPr>
        <w:t>cl</w:t>
      </w:r>
      <w:r w:rsidR="00787BF0" w:rsidRPr="0044504D">
        <w:rPr>
          <w:rFonts w:ascii="Helvetica" w:hAnsi="Helvetica" w:cs="Times New Roman"/>
        </w:rPr>
        <w:t>inical feature</w:t>
      </w:r>
      <w:r w:rsidRPr="0044504D">
        <w:rPr>
          <w:rFonts w:ascii="Helvetica" w:hAnsi="Helvetica" w:cs="Times New Roman"/>
        </w:rPr>
        <w:t xml:space="preserve"> </w:t>
      </w:r>
      <w:r w:rsidR="00150A18" w:rsidRPr="0044504D">
        <w:rPr>
          <w:rFonts w:ascii="Helvetica" w:hAnsi="Helvetica" w:cs="Times New Roman"/>
        </w:rPr>
        <w:t>calibration</w:t>
      </w:r>
      <w:r w:rsidR="007D107F" w:rsidRPr="0044504D">
        <w:rPr>
          <w:rFonts w:ascii="Helvetica" w:hAnsi="Helvetica" w:cs="Times New Roman"/>
        </w:rPr>
        <w:t xml:space="preserve"> data (for example see Gibbons et al., 2013).</w:t>
      </w:r>
    </w:p>
    <w:p w14:paraId="6F32780B" w14:textId="318CFE61" w:rsidR="008477B7" w:rsidRPr="0044504D" w:rsidRDefault="007D107F" w:rsidP="00DD038A">
      <w:pPr>
        <w:spacing w:line="480" w:lineRule="auto"/>
        <w:ind w:firstLine="720"/>
        <w:jc w:val="both"/>
        <w:rPr>
          <w:rFonts w:ascii="Helvetica" w:hAnsi="Helvetica" w:cs="Times New Roman"/>
        </w:rPr>
      </w:pPr>
      <w:r w:rsidRPr="0044504D">
        <w:rPr>
          <w:rFonts w:ascii="Helvetica" w:hAnsi="Helvetica" w:cs="Times New Roman"/>
        </w:rPr>
        <w:t>A</w:t>
      </w:r>
      <w:r w:rsidR="00150A18" w:rsidRPr="0044504D">
        <w:rPr>
          <w:rFonts w:ascii="Helvetica" w:hAnsi="Helvetica" w:cs="Times New Roman"/>
        </w:rPr>
        <w:t>s demonstrated previously (Gibbons et.al. 2021, 2022)</w:t>
      </w:r>
      <w:r w:rsidRPr="0044504D">
        <w:rPr>
          <w:rFonts w:ascii="Helvetica" w:hAnsi="Helvetica" w:cs="Times New Roman"/>
        </w:rPr>
        <w:t xml:space="preserve"> the </w:t>
      </w:r>
      <w:r w:rsidR="00150A18" w:rsidRPr="0044504D">
        <w:rPr>
          <w:rFonts w:ascii="Helvetica" w:hAnsi="Helvetica" w:cs="Times New Roman"/>
        </w:rPr>
        <w:t>“</w:t>
      </w:r>
      <w:r w:rsidRPr="0044504D">
        <w:rPr>
          <w:rFonts w:ascii="Helvetica" w:hAnsi="Helvetica" w:cs="Times New Roman"/>
        </w:rPr>
        <w:t>extra-trees</w:t>
      </w:r>
      <w:r w:rsidR="00150A18" w:rsidRPr="0044504D">
        <w:rPr>
          <w:rFonts w:ascii="Helvetica" w:hAnsi="Helvetica" w:cs="Times New Roman"/>
        </w:rPr>
        <w:t>”</w:t>
      </w:r>
      <w:r w:rsidRPr="0044504D">
        <w:rPr>
          <w:rFonts w:ascii="Helvetica" w:hAnsi="Helvetica" w:cs="Times New Roman"/>
        </w:rPr>
        <w:t xml:space="preserve"> algorithm maximizes </w:t>
      </w:r>
      <w:r w:rsidR="00787BF0" w:rsidRPr="0044504D">
        <w:rPr>
          <w:rFonts w:ascii="Helvetica" w:hAnsi="Helvetica" w:cs="Times New Roman"/>
        </w:rPr>
        <w:t>area-under-the-curve (</w:t>
      </w:r>
      <w:r w:rsidRPr="0044504D">
        <w:rPr>
          <w:rFonts w:ascii="Helvetica" w:hAnsi="Helvetica" w:cs="Times New Roman"/>
        </w:rPr>
        <w:t>AUC</w:t>
      </w:r>
      <w:r w:rsidR="00787BF0" w:rsidRPr="0044504D">
        <w:rPr>
          <w:rFonts w:ascii="Helvetica" w:hAnsi="Helvetica" w:cs="Times New Roman"/>
        </w:rPr>
        <w:t>)</w:t>
      </w:r>
      <w:r w:rsidRPr="0044504D">
        <w:rPr>
          <w:rFonts w:ascii="Helvetica" w:hAnsi="Helvetica" w:cs="Times New Roman"/>
        </w:rPr>
        <w:t xml:space="preserve"> </w:t>
      </w:r>
      <w:r w:rsidR="00787BF0" w:rsidRPr="0044504D">
        <w:rPr>
          <w:rFonts w:ascii="Helvetica" w:hAnsi="Helvetica" w:cs="Times New Roman"/>
        </w:rPr>
        <w:t>for</w:t>
      </w:r>
      <w:r w:rsidRPr="0044504D">
        <w:rPr>
          <w:rFonts w:ascii="Helvetica" w:hAnsi="Helvetica" w:cs="Times New Roman"/>
        </w:rPr>
        <w:t xml:space="preserve"> th</w:t>
      </w:r>
      <w:r w:rsidR="00787BF0" w:rsidRPr="0044504D">
        <w:rPr>
          <w:rFonts w:ascii="Helvetica" w:hAnsi="Helvetica" w:cs="Times New Roman"/>
        </w:rPr>
        <w:t>e</w:t>
      </w:r>
      <w:r w:rsidRPr="0044504D">
        <w:rPr>
          <w:rFonts w:ascii="Helvetica" w:hAnsi="Helvetica" w:cs="Times New Roman"/>
        </w:rPr>
        <w:t xml:space="preserve"> constraint described above. The Extra-Trees method (extremely randomized trees</w:t>
      </w:r>
      <w:r w:rsidR="00150A18" w:rsidRPr="0044504D">
        <w:rPr>
          <w:rFonts w:ascii="Helvetica" w:hAnsi="Helvetica" w:cs="Times New Roman"/>
        </w:rPr>
        <w:t xml:space="preserve">, </w:t>
      </w:r>
      <w:r w:rsidRPr="0044504D">
        <w:rPr>
          <w:rFonts w:ascii="Helvetica" w:hAnsi="Helvetica" w:cs="Times New Roman"/>
        </w:rPr>
        <w:t xml:space="preserve">Geurts et al. 2006) drops the </w:t>
      </w:r>
      <w:r w:rsidR="00150A18" w:rsidRPr="0044504D">
        <w:rPr>
          <w:rFonts w:ascii="Helvetica" w:hAnsi="Helvetica" w:cs="Times New Roman"/>
        </w:rPr>
        <w:t xml:space="preserve">random forest </w:t>
      </w:r>
      <w:r w:rsidRPr="0044504D">
        <w:rPr>
          <w:rFonts w:ascii="Helvetica" w:hAnsi="Helvetica" w:cs="Times New Roman"/>
        </w:rPr>
        <w:t>idea of using bootstrap copies of the learning sample, and instead selects a cut-point at random</w:t>
      </w:r>
      <w:r w:rsidR="00DD038A" w:rsidRPr="0044504D">
        <w:rPr>
          <w:rFonts w:ascii="Helvetica" w:hAnsi="Helvetica" w:cs="Times New Roman"/>
        </w:rPr>
        <w:t>, which leads to increased accuracy (due to smoothing) and decreased computational burden. T</w:t>
      </w:r>
      <w:r w:rsidR="008477B7" w:rsidRPr="0044504D">
        <w:rPr>
          <w:rFonts w:ascii="Helvetica" w:hAnsi="Helvetica" w:cs="Times New Roman"/>
        </w:rPr>
        <w:t>o provide out-of-sample validation, we create an empirical distribution for AUC</w:t>
      </w:r>
      <w:r w:rsidR="00DD038A" w:rsidRPr="0044504D">
        <w:rPr>
          <w:rFonts w:ascii="Helvetica" w:hAnsi="Helvetica" w:cs="Times New Roman"/>
        </w:rPr>
        <w:t>, where e</w:t>
      </w:r>
      <w:r w:rsidR="008477B7" w:rsidRPr="0044504D">
        <w:rPr>
          <w:rFonts w:ascii="Helvetica" w:hAnsi="Helvetica" w:cs="Times New Roman"/>
        </w:rPr>
        <w:t xml:space="preserve">ach </w:t>
      </w:r>
      <w:r w:rsidR="008477B7" w:rsidRPr="0044504D">
        <w:rPr>
          <w:rFonts w:ascii="Helvetica" w:hAnsi="Helvetica" w:cs="Times New Roman"/>
        </w:rPr>
        <w:lastRenderedPageBreak/>
        <w:t xml:space="preserve">individual </w:t>
      </w:r>
      <w:r w:rsidR="00DD038A" w:rsidRPr="0044504D">
        <w:rPr>
          <w:rFonts w:ascii="Helvetica" w:hAnsi="Helvetica" w:cs="Times New Roman"/>
        </w:rPr>
        <w:t xml:space="preserve">replicate </w:t>
      </w:r>
      <w:r w:rsidR="008477B7" w:rsidRPr="0044504D">
        <w:rPr>
          <w:rFonts w:ascii="Helvetica" w:hAnsi="Helvetica" w:cs="Times New Roman"/>
        </w:rPr>
        <w:t xml:space="preserve">is generated from a random split of the dataset into training and validation subsets. This approach is </w:t>
      </w:r>
      <w:r w:rsidR="00780FD4" w:rsidRPr="0044504D">
        <w:rPr>
          <w:rFonts w:ascii="Helvetica" w:hAnsi="Helvetica" w:cs="Times New Roman"/>
        </w:rPr>
        <w:t>similar to</w:t>
      </w:r>
      <w:r w:rsidR="008477B7" w:rsidRPr="0044504D">
        <w:rPr>
          <w:rFonts w:ascii="Helvetica" w:hAnsi="Helvetica" w:cs="Times New Roman"/>
        </w:rPr>
        <w:t xml:space="preserve"> “leave-p out cross-validation</w:t>
      </w:r>
      <w:r w:rsidR="00780FD4" w:rsidRPr="0044504D">
        <w:rPr>
          <w:rFonts w:ascii="Helvetica" w:hAnsi="Helvetica" w:cs="Times New Roman"/>
        </w:rPr>
        <w:t>,</w:t>
      </w:r>
      <w:r w:rsidR="008477B7" w:rsidRPr="0044504D">
        <w:rPr>
          <w:rFonts w:ascii="Helvetica" w:hAnsi="Helvetica" w:cs="Times New Roman"/>
        </w:rPr>
        <w:t>” except we s</w:t>
      </w:r>
      <w:r w:rsidR="00780FD4" w:rsidRPr="0044504D">
        <w:rPr>
          <w:rFonts w:ascii="Helvetica" w:hAnsi="Helvetica" w:cs="Times New Roman"/>
        </w:rPr>
        <w:t>pecify</w:t>
      </w:r>
      <w:r w:rsidR="008477B7" w:rsidRPr="0044504D">
        <w:rPr>
          <w:rFonts w:ascii="Helvetica" w:hAnsi="Helvetica" w:cs="Times New Roman"/>
        </w:rPr>
        <w:t xml:space="preserve"> a dataset fraction instead of a fixed p (validation fraction = 0.5, training fraction = 0.5). </w:t>
      </w:r>
      <w:r w:rsidR="00DD038A" w:rsidRPr="0044504D">
        <w:rPr>
          <w:rFonts w:ascii="Helvetica" w:hAnsi="Helvetica" w:cs="Times New Roman"/>
        </w:rPr>
        <w:t xml:space="preserve">The process is repeated until there is </w:t>
      </w:r>
      <w:r w:rsidR="008477B7" w:rsidRPr="0044504D">
        <w:rPr>
          <w:rFonts w:ascii="Helvetica" w:hAnsi="Helvetica" w:cs="Times New Roman"/>
        </w:rPr>
        <w:t>no significant change in the AUC distribution under a Kolmogorov-Smirnov (KS) test. Since this split can be modeled as a random draw from the complete dataset, confidence bounds for AUC are computed directly from percentiles of the empirical distribution.</w:t>
      </w:r>
    </w:p>
    <w:p w14:paraId="75ABA09E" w14:textId="3805BCF8" w:rsidR="0003475A" w:rsidRPr="0044504D" w:rsidRDefault="00DD038A" w:rsidP="00AD580D">
      <w:pPr>
        <w:spacing w:line="480" w:lineRule="auto"/>
        <w:ind w:firstLine="720"/>
        <w:jc w:val="both"/>
        <w:rPr>
          <w:rFonts w:ascii="Helvetica" w:hAnsi="Helvetica" w:cs="Times New Roman"/>
          <w:lang w:val="en"/>
        </w:rPr>
      </w:pPr>
      <w:r w:rsidRPr="0044504D">
        <w:rPr>
          <w:rFonts w:ascii="Helvetica" w:hAnsi="Helvetica" w:cs="Times New Roman"/>
          <w:lang w:val="en"/>
        </w:rPr>
        <w:t xml:space="preserve">In the present context, we have three groups, </w:t>
      </w:r>
      <w:r w:rsidR="008C7802" w:rsidRPr="0044504D">
        <w:rPr>
          <w:rFonts w:ascii="Helvetica" w:hAnsi="Helvetica" w:cs="Times New Roman"/>
          <w:lang w:val="en"/>
        </w:rPr>
        <w:t xml:space="preserve">BT1, BT2, and BT3, </w:t>
      </w:r>
      <w:r w:rsidRPr="0044504D">
        <w:rPr>
          <w:rFonts w:ascii="Helvetica" w:hAnsi="Helvetica" w:cs="Times New Roman"/>
          <w:lang w:val="en"/>
        </w:rPr>
        <w:t xml:space="preserve">which </w:t>
      </w:r>
      <w:r w:rsidR="00780FD4" w:rsidRPr="0044504D">
        <w:rPr>
          <w:rFonts w:ascii="Helvetica" w:hAnsi="Helvetica" w:cs="Times New Roman"/>
          <w:lang w:val="en"/>
        </w:rPr>
        <w:t>i</w:t>
      </w:r>
      <w:r w:rsidRPr="0044504D">
        <w:rPr>
          <w:rFonts w:ascii="Helvetica" w:hAnsi="Helvetica" w:cs="Times New Roman"/>
          <w:lang w:val="en"/>
        </w:rPr>
        <w:t xml:space="preserve">s a </w:t>
      </w:r>
      <w:r w:rsidR="0003475A" w:rsidRPr="0044504D">
        <w:rPr>
          <w:rFonts w:ascii="Helvetica" w:hAnsi="Helvetica" w:cs="Times New Roman"/>
          <w:lang w:val="en"/>
        </w:rPr>
        <w:t>multi-</w:t>
      </w:r>
      <w:r w:rsidR="00780FD4" w:rsidRPr="0044504D">
        <w:rPr>
          <w:rFonts w:ascii="Helvetica" w:hAnsi="Helvetica" w:cs="Times New Roman"/>
          <w:lang w:val="en"/>
        </w:rPr>
        <w:t>class</w:t>
      </w:r>
      <w:r w:rsidR="0003475A" w:rsidRPr="0044504D">
        <w:rPr>
          <w:rFonts w:ascii="Helvetica" w:hAnsi="Helvetica" w:cs="Times New Roman"/>
          <w:lang w:val="en"/>
        </w:rPr>
        <w:t xml:space="preserve"> </w:t>
      </w:r>
      <w:r w:rsidR="00780FD4" w:rsidRPr="0044504D">
        <w:rPr>
          <w:rFonts w:ascii="Helvetica" w:hAnsi="Helvetica" w:cs="Times New Roman"/>
          <w:lang w:val="en"/>
        </w:rPr>
        <w:t>identification</w:t>
      </w:r>
      <w:r w:rsidR="0003475A" w:rsidRPr="0044504D">
        <w:rPr>
          <w:rFonts w:ascii="Helvetica" w:hAnsi="Helvetica" w:cs="Times New Roman"/>
          <w:lang w:val="en"/>
        </w:rPr>
        <w:t xml:space="preserve"> problem with three</w:t>
      </w:r>
      <w:r w:rsidR="008C7802" w:rsidRPr="0044504D">
        <w:rPr>
          <w:rFonts w:ascii="Helvetica" w:hAnsi="Helvetica" w:cs="Times New Roman"/>
          <w:lang w:val="en"/>
        </w:rPr>
        <w:t xml:space="preserve"> B</w:t>
      </w:r>
      <w:r w:rsidR="0003475A" w:rsidRPr="0044504D">
        <w:rPr>
          <w:rFonts w:ascii="Helvetica" w:hAnsi="Helvetica" w:cs="Times New Roman"/>
          <w:lang w:val="en"/>
        </w:rPr>
        <w:t xml:space="preserve">iotype classes. </w:t>
      </w:r>
      <w:r w:rsidR="008C7802" w:rsidRPr="0044504D">
        <w:rPr>
          <w:rFonts w:ascii="Helvetica" w:hAnsi="Helvetica" w:cs="Times New Roman"/>
          <w:lang w:val="en"/>
        </w:rPr>
        <w:t>W</w:t>
      </w:r>
      <w:r w:rsidRPr="0044504D">
        <w:rPr>
          <w:rFonts w:ascii="Helvetica" w:hAnsi="Helvetica" w:cs="Times New Roman"/>
          <w:lang w:val="en"/>
        </w:rPr>
        <w:t xml:space="preserve">e </w:t>
      </w:r>
      <w:r w:rsidR="0003475A" w:rsidRPr="0044504D">
        <w:rPr>
          <w:rFonts w:ascii="Helvetica" w:hAnsi="Helvetica" w:cs="Times New Roman"/>
          <w:lang w:val="en"/>
        </w:rPr>
        <w:t>use</w:t>
      </w:r>
      <w:r w:rsidR="008C7802" w:rsidRPr="0044504D">
        <w:rPr>
          <w:rFonts w:ascii="Helvetica" w:hAnsi="Helvetica" w:cs="Times New Roman"/>
          <w:lang w:val="en"/>
        </w:rPr>
        <w:t>d</w:t>
      </w:r>
      <w:r w:rsidR="0003475A" w:rsidRPr="0044504D">
        <w:rPr>
          <w:rFonts w:ascii="Helvetica" w:hAnsi="Helvetica" w:cs="Times New Roman"/>
          <w:lang w:val="en"/>
        </w:rPr>
        <w:t xml:space="preserve"> </w:t>
      </w:r>
      <w:r w:rsidR="00780FD4" w:rsidRPr="0044504D">
        <w:rPr>
          <w:rFonts w:ascii="Helvetica" w:hAnsi="Helvetica" w:cs="Times New Roman"/>
          <w:lang w:val="en"/>
        </w:rPr>
        <w:t xml:space="preserve">the </w:t>
      </w:r>
      <w:r w:rsidRPr="0044504D">
        <w:rPr>
          <w:rFonts w:ascii="Helvetica" w:hAnsi="Helvetica" w:cs="Times New Roman"/>
          <w:lang w:val="en"/>
        </w:rPr>
        <w:t xml:space="preserve">58 </w:t>
      </w:r>
      <w:r w:rsidR="0003475A" w:rsidRPr="0044504D">
        <w:rPr>
          <w:rFonts w:ascii="Helvetica" w:hAnsi="Helvetica" w:cs="Times New Roman"/>
          <w:lang w:val="en"/>
        </w:rPr>
        <w:t xml:space="preserve">clinical </w:t>
      </w:r>
      <w:r w:rsidR="008C7802" w:rsidRPr="0044504D">
        <w:rPr>
          <w:rFonts w:ascii="Helvetica" w:hAnsi="Helvetica" w:cs="Times New Roman"/>
          <w:lang w:val="en"/>
        </w:rPr>
        <w:t>feature</w:t>
      </w:r>
      <w:r w:rsidR="0003475A" w:rsidRPr="0044504D">
        <w:rPr>
          <w:rFonts w:ascii="Helvetica" w:hAnsi="Helvetica" w:cs="Times New Roman"/>
          <w:lang w:val="en"/>
        </w:rPr>
        <w:t xml:space="preserve">s </w:t>
      </w:r>
      <w:r w:rsidRPr="0044504D">
        <w:rPr>
          <w:rFonts w:ascii="Helvetica" w:hAnsi="Helvetica" w:cs="Times New Roman"/>
          <w:lang w:val="en"/>
        </w:rPr>
        <w:t>a</w:t>
      </w:r>
      <w:r w:rsidR="008C7802" w:rsidRPr="0044504D">
        <w:rPr>
          <w:rFonts w:ascii="Helvetica" w:hAnsi="Helvetica" w:cs="Times New Roman"/>
          <w:lang w:val="en"/>
        </w:rPr>
        <w:t>t the beginning</w:t>
      </w:r>
      <w:r w:rsidRPr="0044504D">
        <w:rPr>
          <w:rFonts w:ascii="Helvetica" w:hAnsi="Helvetica" w:cs="Times New Roman"/>
          <w:lang w:val="en"/>
        </w:rPr>
        <w:t xml:space="preserve"> to</w:t>
      </w:r>
      <w:r w:rsidR="008C7802" w:rsidRPr="0044504D">
        <w:rPr>
          <w:rFonts w:ascii="Helvetica" w:hAnsi="Helvetica" w:cs="Times New Roman"/>
          <w:lang w:val="en"/>
        </w:rPr>
        <w:t xml:space="preserve"> develop</w:t>
      </w:r>
      <w:r w:rsidR="0003475A" w:rsidRPr="0044504D">
        <w:rPr>
          <w:rFonts w:ascii="Helvetica" w:hAnsi="Helvetica" w:cs="Times New Roman"/>
          <w:lang w:val="en"/>
        </w:rPr>
        <w:t xml:space="preserve"> a low-burden adaptive classifier that can be used by non-B-SNIP sites to derive a </w:t>
      </w:r>
      <w:r w:rsidR="008C7802" w:rsidRPr="0044504D">
        <w:rPr>
          <w:rFonts w:ascii="Helvetica" w:hAnsi="Helvetica" w:cs="Times New Roman"/>
          <w:lang w:val="en"/>
        </w:rPr>
        <w:t>B</w:t>
      </w:r>
      <w:r w:rsidR="0003475A" w:rsidRPr="0044504D">
        <w:rPr>
          <w:rFonts w:ascii="Helvetica" w:hAnsi="Helvetica" w:cs="Times New Roman"/>
          <w:lang w:val="en"/>
        </w:rPr>
        <w:t>iotype classification</w:t>
      </w:r>
      <w:r w:rsidR="008C7802" w:rsidRPr="0044504D">
        <w:rPr>
          <w:rFonts w:ascii="Helvetica" w:hAnsi="Helvetica" w:cs="Times New Roman"/>
          <w:lang w:val="en"/>
        </w:rPr>
        <w:t xml:space="preserve"> based on clinical information alone</w:t>
      </w:r>
      <w:r w:rsidR="0003475A" w:rsidRPr="0044504D">
        <w:rPr>
          <w:rFonts w:ascii="Helvetica" w:hAnsi="Helvetica" w:cs="Times New Roman"/>
          <w:lang w:val="en"/>
        </w:rPr>
        <w:t>. We compute</w:t>
      </w:r>
      <w:r w:rsidR="008C7802" w:rsidRPr="0044504D">
        <w:rPr>
          <w:rFonts w:ascii="Helvetica" w:hAnsi="Helvetica" w:cs="Times New Roman"/>
          <w:lang w:val="en"/>
        </w:rPr>
        <w:t>d</w:t>
      </w:r>
      <w:r w:rsidR="0003475A" w:rsidRPr="0044504D">
        <w:rPr>
          <w:rFonts w:ascii="Helvetica" w:hAnsi="Helvetica" w:cs="Times New Roman"/>
          <w:lang w:val="en"/>
        </w:rPr>
        <w:t xml:space="preserve"> a one-vs-all extremely randomized ensemble of decision trees for each of the three </w:t>
      </w:r>
      <w:r w:rsidR="008C7802" w:rsidRPr="0044504D">
        <w:rPr>
          <w:rFonts w:ascii="Helvetica" w:hAnsi="Helvetica" w:cs="Times New Roman"/>
          <w:lang w:val="en"/>
        </w:rPr>
        <w:t>Biotypes</w:t>
      </w:r>
      <w:r w:rsidR="0003475A" w:rsidRPr="0044504D">
        <w:rPr>
          <w:rFonts w:ascii="Helvetica" w:hAnsi="Helvetica" w:cs="Times New Roman"/>
          <w:lang w:val="en"/>
        </w:rPr>
        <w:t xml:space="preserve">. </w:t>
      </w:r>
      <w:r w:rsidR="00E653D9" w:rsidRPr="0044504D">
        <w:rPr>
          <w:rFonts w:ascii="Helvetica" w:hAnsi="Helvetica" w:cs="Times New Roman"/>
          <w:lang w:val="en"/>
        </w:rPr>
        <w:t xml:space="preserve"> </w:t>
      </w:r>
      <w:r w:rsidR="0003475A" w:rsidRPr="0044504D">
        <w:rPr>
          <w:rFonts w:ascii="Helvetica" w:hAnsi="Helvetica" w:cs="Times New Roman"/>
          <w:lang w:val="en"/>
        </w:rPr>
        <w:t xml:space="preserve">While the out-sample AUCs obtained for each </w:t>
      </w:r>
      <w:r w:rsidR="00AD580D" w:rsidRPr="0044504D">
        <w:rPr>
          <w:rFonts w:ascii="Helvetica" w:hAnsi="Helvetica" w:cs="Times New Roman"/>
          <w:lang w:val="en"/>
        </w:rPr>
        <w:t xml:space="preserve">individual </w:t>
      </w:r>
      <w:r w:rsidR="008C7802" w:rsidRPr="0044504D">
        <w:rPr>
          <w:rFonts w:ascii="Helvetica" w:hAnsi="Helvetica" w:cs="Times New Roman"/>
          <w:lang w:val="en"/>
        </w:rPr>
        <w:t>B</w:t>
      </w:r>
      <w:r w:rsidR="0003475A" w:rsidRPr="0044504D">
        <w:rPr>
          <w:rFonts w:ascii="Helvetica" w:hAnsi="Helvetica" w:cs="Times New Roman"/>
          <w:lang w:val="en"/>
        </w:rPr>
        <w:t xml:space="preserve">iotype </w:t>
      </w:r>
      <w:r w:rsidR="00AD580D" w:rsidRPr="0044504D">
        <w:rPr>
          <w:rFonts w:ascii="Helvetica" w:hAnsi="Helvetica" w:cs="Times New Roman"/>
          <w:lang w:val="en"/>
        </w:rPr>
        <w:t xml:space="preserve">may be high, </w:t>
      </w:r>
      <w:r w:rsidR="0003475A" w:rsidRPr="0044504D">
        <w:rPr>
          <w:rFonts w:ascii="Helvetica" w:hAnsi="Helvetica" w:cs="Times New Roman"/>
          <w:lang w:val="en"/>
        </w:rPr>
        <w:t>the end-to-end performance for the three-</w:t>
      </w:r>
      <w:r w:rsidR="008C7802" w:rsidRPr="0044504D">
        <w:rPr>
          <w:rFonts w:ascii="Helvetica" w:hAnsi="Helvetica" w:cs="Times New Roman"/>
          <w:lang w:val="en"/>
        </w:rPr>
        <w:t>Biotype</w:t>
      </w:r>
      <w:r w:rsidR="0003475A" w:rsidRPr="0044504D">
        <w:rPr>
          <w:rFonts w:ascii="Helvetica" w:hAnsi="Helvetica" w:cs="Times New Roman"/>
          <w:lang w:val="en"/>
        </w:rPr>
        <w:t xml:space="preserve"> problem is </w:t>
      </w:r>
      <w:r w:rsidR="00AD580D" w:rsidRPr="0044504D">
        <w:rPr>
          <w:rFonts w:ascii="Helvetica" w:hAnsi="Helvetica" w:cs="Times New Roman"/>
          <w:lang w:val="en"/>
        </w:rPr>
        <w:t>typically</w:t>
      </w:r>
      <w:r w:rsidR="0003475A" w:rsidRPr="0044504D">
        <w:rPr>
          <w:rFonts w:ascii="Helvetica" w:hAnsi="Helvetica" w:cs="Times New Roman"/>
          <w:lang w:val="en"/>
        </w:rPr>
        <w:t xml:space="preserve"> lower. In constructing these trees, we enforce</w:t>
      </w:r>
      <w:r w:rsidR="008C7802" w:rsidRPr="0044504D">
        <w:rPr>
          <w:rFonts w:ascii="Helvetica" w:hAnsi="Helvetica" w:cs="Times New Roman"/>
          <w:lang w:val="en"/>
        </w:rPr>
        <w:t>d</w:t>
      </w:r>
      <w:r w:rsidR="0003475A" w:rsidRPr="0044504D">
        <w:rPr>
          <w:rFonts w:ascii="Helvetica" w:hAnsi="Helvetica" w:cs="Times New Roman"/>
          <w:lang w:val="en"/>
        </w:rPr>
        <w:t xml:space="preserve"> a maximum depth of 10, with 2 distinct estimators in our “forest”, implying that at most 20 features </w:t>
      </w:r>
      <w:r w:rsidR="008C7802" w:rsidRPr="0044504D">
        <w:rPr>
          <w:rFonts w:ascii="Helvetica" w:hAnsi="Helvetica" w:cs="Times New Roman"/>
          <w:lang w:val="en"/>
        </w:rPr>
        <w:t>we</w:t>
      </w:r>
      <w:r w:rsidR="0003475A" w:rsidRPr="0044504D">
        <w:rPr>
          <w:rFonts w:ascii="Helvetica" w:hAnsi="Helvetica" w:cs="Times New Roman"/>
          <w:lang w:val="en"/>
        </w:rPr>
        <w:t xml:space="preserve">re used to decide the </w:t>
      </w:r>
      <w:r w:rsidR="00780FD4" w:rsidRPr="0044504D">
        <w:rPr>
          <w:rFonts w:ascii="Helvetica" w:hAnsi="Helvetica" w:cs="Times New Roman"/>
          <w:lang w:val="en"/>
        </w:rPr>
        <w:t>Biotype</w:t>
      </w:r>
      <w:r w:rsidR="0003475A" w:rsidRPr="0044504D">
        <w:rPr>
          <w:rFonts w:ascii="Helvetica" w:hAnsi="Helvetica" w:cs="Times New Roman"/>
          <w:lang w:val="en"/>
        </w:rPr>
        <w:t xml:space="preserve"> of any given </w:t>
      </w:r>
      <w:r w:rsidR="008C7802" w:rsidRPr="0044504D">
        <w:rPr>
          <w:rFonts w:ascii="Helvetica" w:hAnsi="Helvetica" w:cs="Times New Roman"/>
          <w:lang w:val="en"/>
        </w:rPr>
        <w:t>case</w:t>
      </w:r>
      <w:r w:rsidR="0003475A" w:rsidRPr="0044504D">
        <w:rPr>
          <w:rFonts w:ascii="Helvetica" w:hAnsi="Helvetica" w:cs="Times New Roman"/>
          <w:lang w:val="en"/>
        </w:rPr>
        <w:t xml:space="preserve">. The average number of features used for the overall classification of a </w:t>
      </w:r>
      <w:r w:rsidR="008C7802" w:rsidRPr="0044504D">
        <w:rPr>
          <w:rFonts w:ascii="Helvetica" w:hAnsi="Helvetica" w:cs="Times New Roman"/>
          <w:lang w:val="en"/>
        </w:rPr>
        <w:t>case</w:t>
      </w:r>
      <w:r w:rsidR="0003475A" w:rsidRPr="0044504D">
        <w:rPr>
          <w:rFonts w:ascii="Helvetica" w:hAnsi="Helvetica" w:cs="Times New Roman"/>
          <w:lang w:val="en"/>
        </w:rPr>
        <w:t xml:space="preserve"> into one of the three </w:t>
      </w:r>
      <w:r w:rsidR="008C7802" w:rsidRPr="0044504D">
        <w:rPr>
          <w:rFonts w:ascii="Helvetica" w:hAnsi="Helvetica" w:cs="Times New Roman"/>
          <w:lang w:val="en"/>
        </w:rPr>
        <w:t>B</w:t>
      </w:r>
      <w:r w:rsidR="0003475A" w:rsidRPr="0044504D">
        <w:rPr>
          <w:rFonts w:ascii="Helvetica" w:hAnsi="Helvetica" w:cs="Times New Roman"/>
          <w:lang w:val="en"/>
        </w:rPr>
        <w:t xml:space="preserve">iotypes </w:t>
      </w:r>
      <w:r w:rsidR="008C7802" w:rsidRPr="0044504D">
        <w:rPr>
          <w:rFonts w:ascii="Helvetica" w:hAnsi="Helvetica" w:cs="Times New Roman"/>
          <w:lang w:val="en"/>
        </w:rPr>
        <w:t xml:space="preserve">typically </w:t>
      </w:r>
      <w:r w:rsidR="00AD580D" w:rsidRPr="0044504D">
        <w:rPr>
          <w:rFonts w:ascii="Helvetica" w:hAnsi="Helvetica" w:cs="Times New Roman"/>
          <w:lang w:val="en"/>
        </w:rPr>
        <w:t>will be much smaller than the maximum of 20 features</w:t>
      </w:r>
      <w:r w:rsidR="00E653D9" w:rsidRPr="0044504D">
        <w:rPr>
          <w:rFonts w:ascii="Helvetica" w:hAnsi="Helvetica" w:cs="Times New Roman"/>
          <w:lang w:val="en"/>
        </w:rPr>
        <w:t xml:space="preserve"> allowed</w:t>
      </w:r>
      <w:r w:rsidR="00AD580D" w:rsidRPr="0044504D">
        <w:rPr>
          <w:rFonts w:ascii="Helvetica" w:hAnsi="Helvetica" w:cs="Times New Roman"/>
          <w:lang w:val="en"/>
        </w:rPr>
        <w:t xml:space="preserve">. </w:t>
      </w:r>
      <w:r w:rsidR="008C7802" w:rsidRPr="0044504D">
        <w:rPr>
          <w:rFonts w:ascii="Helvetica" w:hAnsi="Helvetica" w:cs="Times New Roman"/>
          <w:lang w:val="en"/>
        </w:rPr>
        <w:t>The outcome of this procedure, which we call Algorithmic Diagnostics for Efficient Prescription of Treatments (ADEPT) is described below.</w:t>
      </w:r>
    </w:p>
    <w:p w14:paraId="04835C99" w14:textId="3DC56E58" w:rsidR="008C7802" w:rsidRPr="0044504D" w:rsidRDefault="008C7802" w:rsidP="008C7802">
      <w:pPr>
        <w:spacing w:line="480" w:lineRule="auto"/>
        <w:jc w:val="center"/>
        <w:rPr>
          <w:rFonts w:ascii="Helvetica" w:hAnsi="Helvetica" w:cs="Times New Roman"/>
          <w:lang w:val="en"/>
        </w:rPr>
      </w:pPr>
      <w:r w:rsidRPr="0044504D">
        <w:rPr>
          <w:rFonts w:ascii="Helvetica" w:hAnsi="Helvetica" w:cs="Times New Roman"/>
          <w:lang w:val="en"/>
        </w:rPr>
        <w:t>Results</w:t>
      </w:r>
    </w:p>
    <w:p w14:paraId="5A26EBBA" w14:textId="77777777" w:rsidR="008C7802" w:rsidRPr="0044504D" w:rsidRDefault="008C7802" w:rsidP="008C7802">
      <w:pPr>
        <w:spacing w:line="480" w:lineRule="auto"/>
        <w:rPr>
          <w:rFonts w:ascii="Helvetica" w:hAnsi="Helvetica" w:cs="Times New Roman"/>
          <w:lang w:val="en"/>
        </w:rPr>
      </w:pPr>
    </w:p>
    <w:p w14:paraId="543DB95F" w14:textId="77777777" w:rsidR="0003475A" w:rsidRPr="0044504D" w:rsidRDefault="0003475A" w:rsidP="00AD580D">
      <w:pPr>
        <w:spacing w:line="480" w:lineRule="auto"/>
        <w:jc w:val="both"/>
        <w:rPr>
          <w:rFonts w:ascii="Helvetica" w:hAnsi="Helvetica" w:cs="Times New Roman"/>
          <w:u w:val="single"/>
          <w:lang w:val="en"/>
        </w:rPr>
      </w:pPr>
    </w:p>
    <w:p w14:paraId="1D2C41B8" w14:textId="6C648AE5" w:rsidR="0086159B" w:rsidRPr="0044504D" w:rsidRDefault="005548DC" w:rsidP="0086159B">
      <w:pPr>
        <w:spacing w:line="480" w:lineRule="auto"/>
        <w:jc w:val="both"/>
        <w:rPr>
          <w:rFonts w:ascii="Helvetica" w:hAnsi="Helvetica" w:cs="Times New Roman"/>
          <w:u w:val="single"/>
        </w:rPr>
      </w:pPr>
      <w:r w:rsidRPr="0044504D">
        <w:rPr>
          <w:rFonts w:ascii="Helvetica" w:hAnsi="Helvetica" w:cs="Times New Roman"/>
          <w:u w:val="single"/>
        </w:rPr>
        <w:lastRenderedPageBreak/>
        <w:t xml:space="preserve">Overall </w:t>
      </w:r>
      <w:r w:rsidR="005F0803" w:rsidRPr="0044504D">
        <w:rPr>
          <w:rFonts w:ascii="Helvetica" w:hAnsi="Helvetica" w:cs="Times New Roman"/>
          <w:u w:val="single"/>
        </w:rPr>
        <w:t xml:space="preserve">Accuracy as a </w:t>
      </w:r>
      <w:r w:rsidR="00F63046" w:rsidRPr="0044504D">
        <w:rPr>
          <w:rFonts w:ascii="Helvetica" w:hAnsi="Helvetica" w:cs="Times New Roman"/>
          <w:u w:val="single"/>
        </w:rPr>
        <w:t>F</w:t>
      </w:r>
      <w:r w:rsidR="005F0803" w:rsidRPr="0044504D">
        <w:rPr>
          <w:rFonts w:ascii="Helvetica" w:hAnsi="Helvetica" w:cs="Times New Roman"/>
          <w:u w:val="single"/>
        </w:rPr>
        <w:t xml:space="preserve">unction of </w:t>
      </w:r>
      <w:r w:rsidR="00F63046" w:rsidRPr="0044504D">
        <w:rPr>
          <w:rFonts w:ascii="Helvetica" w:hAnsi="Helvetica" w:cs="Times New Roman"/>
          <w:u w:val="single"/>
        </w:rPr>
        <w:t>I</w:t>
      </w:r>
      <w:r w:rsidR="005F0803" w:rsidRPr="0044504D">
        <w:rPr>
          <w:rFonts w:ascii="Helvetica" w:hAnsi="Helvetica" w:cs="Times New Roman"/>
          <w:u w:val="single"/>
        </w:rPr>
        <w:t>tems</w:t>
      </w:r>
    </w:p>
    <w:p w14:paraId="6984F1DA" w14:textId="34E280C2" w:rsidR="005F0803" w:rsidRPr="0044504D" w:rsidRDefault="00F63046" w:rsidP="008A16A9">
      <w:pPr>
        <w:spacing w:line="480" w:lineRule="auto"/>
        <w:ind w:firstLine="720"/>
        <w:jc w:val="both"/>
        <w:rPr>
          <w:rFonts w:ascii="Helvetica" w:hAnsi="Helvetica" w:cs="Times New Roman"/>
        </w:rPr>
      </w:pPr>
      <w:r w:rsidRPr="0044504D">
        <w:rPr>
          <w:rFonts w:ascii="Helvetica" w:hAnsi="Helvetica" w:cs="Times New Roman"/>
        </w:rPr>
        <w:t>First, w</w:t>
      </w:r>
      <w:r w:rsidR="005F0803" w:rsidRPr="0044504D">
        <w:rPr>
          <w:rFonts w:ascii="Helvetica" w:hAnsi="Helvetica" w:cs="Times New Roman"/>
        </w:rPr>
        <w:t xml:space="preserve">e evaluated overall </w:t>
      </w:r>
      <w:r w:rsidR="00BA6FA2" w:rsidRPr="0044504D">
        <w:rPr>
          <w:rFonts w:ascii="Helvetica" w:hAnsi="Helvetica" w:cs="Times New Roman"/>
        </w:rPr>
        <w:t xml:space="preserve">classification </w:t>
      </w:r>
      <w:r w:rsidR="005F0803" w:rsidRPr="0044504D">
        <w:rPr>
          <w:rFonts w:ascii="Helvetica" w:hAnsi="Helvetica" w:cs="Times New Roman"/>
        </w:rPr>
        <w:t xml:space="preserve">accuracy of the model as a function of the number of items included in the three Biotype classification problem. </w:t>
      </w:r>
      <w:r w:rsidR="005F0803" w:rsidRPr="0044504D">
        <w:rPr>
          <w:rFonts w:ascii="Helvetica" w:hAnsi="Helvetica" w:cs="Times New Roman"/>
          <w:highlight w:val="yellow"/>
        </w:rPr>
        <w:t>Figure 3</w:t>
      </w:r>
      <w:r w:rsidR="005F0803" w:rsidRPr="0044504D">
        <w:rPr>
          <w:rFonts w:ascii="Helvetica" w:hAnsi="Helvetica" w:cs="Times New Roman"/>
        </w:rPr>
        <w:t xml:space="preserve"> shows </w:t>
      </w:r>
      <w:r w:rsidR="005F0803" w:rsidRPr="0044504D">
        <w:rPr>
          <w:rFonts w:ascii="Helvetica" w:hAnsi="Helvetica"/>
        </w:rPr>
        <w:t>mean accuracy (with 99% confidence intervals) for classifying a case into one of the three Biotypes as a function of the number of items used (the 58 clinical features).</w:t>
      </w:r>
      <w:r w:rsidR="00BA6FA2" w:rsidRPr="0044504D">
        <w:rPr>
          <w:rFonts w:ascii="Helvetica" w:hAnsi="Helvetica"/>
        </w:rPr>
        <w:t xml:space="preserve"> Overall accuracy of correctly assigning an individual case to their Biotype membership peaks at </w:t>
      </w:r>
      <w:r w:rsidR="00BA6FA2" w:rsidRPr="0044504D">
        <w:rPr>
          <w:rFonts w:ascii="Helvetica" w:hAnsi="Helvetica"/>
          <w:highlight w:val="yellow"/>
        </w:rPr>
        <w:t>.765</w:t>
      </w:r>
      <w:r w:rsidR="00BA6FA2" w:rsidRPr="0044504D">
        <w:rPr>
          <w:rFonts w:ascii="Helvetica" w:hAnsi="Helvetica"/>
        </w:rPr>
        <w:t xml:space="preserve"> with </w:t>
      </w:r>
      <w:r w:rsidR="00BA6FA2" w:rsidRPr="0044504D">
        <w:rPr>
          <w:rFonts w:ascii="Helvetica" w:hAnsi="Helvetica"/>
          <w:highlight w:val="yellow"/>
        </w:rPr>
        <w:t>32</w:t>
      </w:r>
      <w:r w:rsidR="00BA6FA2" w:rsidRPr="0044504D">
        <w:rPr>
          <w:rFonts w:ascii="Helvetica" w:hAnsi="Helvetica"/>
        </w:rPr>
        <w:t xml:space="preserve"> or more items included in the classification decision.</w:t>
      </w:r>
    </w:p>
    <w:p w14:paraId="140D9E77" w14:textId="499BC74A" w:rsidR="005F0803" w:rsidRPr="0044504D" w:rsidRDefault="005548DC" w:rsidP="0086159B">
      <w:pPr>
        <w:spacing w:line="480" w:lineRule="auto"/>
        <w:jc w:val="both"/>
        <w:rPr>
          <w:rFonts w:ascii="Helvetica" w:hAnsi="Helvetica" w:cs="Times New Roman"/>
          <w:u w:val="single"/>
        </w:rPr>
      </w:pPr>
      <w:r w:rsidRPr="0044504D">
        <w:rPr>
          <w:rFonts w:ascii="Helvetica" w:hAnsi="Helvetica" w:cs="Times New Roman"/>
          <w:u w:val="single"/>
        </w:rPr>
        <w:t>Accuracy of Individual Biotype Assignment</w:t>
      </w:r>
    </w:p>
    <w:p w14:paraId="748CB2C7" w14:textId="3F4CAB36" w:rsidR="005F0803" w:rsidRPr="005639A7" w:rsidRDefault="0022375D" w:rsidP="005639A7">
      <w:pPr>
        <w:spacing w:line="480" w:lineRule="auto"/>
        <w:ind w:firstLine="720"/>
        <w:jc w:val="both"/>
        <w:rPr>
          <w:rFonts w:ascii="Helvetica" w:hAnsi="Helvetica" w:cs="Times New Roman"/>
          <w:lang w:val="en"/>
        </w:rPr>
      </w:pPr>
      <w:r w:rsidRPr="0044504D">
        <w:rPr>
          <w:rFonts w:ascii="Helvetica" w:hAnsi="Helvetica" w:cs="Times New Roman"/>
        </w:rPr>
        <w:t>Next, we</w:t>
      </w:r>
      <w:r w:rsidR="005548DC" w:rsidRPr="0044504D">
        <w:rPr>
          <w:rFonts w:ascii="Helvetica" w:hAnsi="Helvetica" w:cs="Times New Roman"/>
          <w:lang w:val="en"/>
        </w:rPr>
        <w:t xml:space="preserve"> </w:t>
      </w:r>
      <w:r w:rsidRPr="0044504D">
        <w:rPr>
          <w:rFonts w:ascii="Helvetica" w:hAnsi="Helvetica" w:cs="Times New Roman"/>
          <w:lang w:val="en"/>
        </w:rPr>
        <w:t>evaluat</w:t>
      </w:r>
      <w:r w:rsidR="005548DC" w:rsidRPr="0044504D">
        <w:rPr>
          <w:rFonts w:ascii="Helvetica" w:hAnsi="Helvetica" w:cs="Times New Roman"/>
          <w:lang w:val="en"/>
        </w:rPr>
        <w:t xml:space="preserve">ed </w:t>
      </w:r>
      <w:r w:rsidRPr="0044504D">
        <w:rPr>
          <w:rFonts w:ascii="Helvetica" w:hAnsi="Helvetica" w:cs="Times New Roman"/>
          <w:lang w:val="en"/>
        </w:rPr>
        <w:t>the</w:t>
      </w:r>
      <w:r w:rsidR="005548DC" w:rsidRPr="0044504D">
        <w:rPr>
          <w:rFonts w:ascii="Helvetica" w:hAnsi="Helvetica" w:cs="Times New Roman"/>
          <w:lang w:val="en"/>
        </w:rPr>
        <w:t xml:space="preserve"> one-vs-all </w:t>
      </w:r>
      <w:r w:rsidRPr="0044504D">
        <w:rPr>
          <w:rFonts w:ascii="Helvetica" w:hAnsi="Helvetica" w:cs="Times New Roman"/>
          <w:lang w:val="en"/>
        </w:rPr>
        <w:t xml:space="preserve">classification success (e.g., BT1 vs BT2 or BT3) </w:t>
      </w:r>
      <w:r w:rsidR="005548DC" w:rsidRPr="0044504D">
        <w:rPr>
          <w:rFonts w:ascii="Helvetica" w:hAnsi="Helvetica" w:cs="Times New Roman"/>
          <w:lang w:val="en"/>
        </w:rPr>
        <w:t xml:space="preserve">extremely randomized ensemble of decision trees for each of the three Biotypes. In constructing these trees, we enforced a maximum depth of 10, with 2 distinct estimators in our “forest”, implying that at most 20 features were used to decide the Biotype of any given case. </w:t>
      </w:r>
      <w:commentRangeStart w:id="0"/>
      <w:r w:rsidRPr="0044504D">
        <w:rPr>
          <w:rFonts w:ascii="Helvetica" w:hAnsi="Helvetica" w:cs="Times New Roman"/>
          <w:lang w:val="en"/>
        </w:rPr>
        <w:t xml:space="preserve">The mean number of items needed to obtain optimal classification accuracy was </w:t>
      </w:r>
      <w:r w:rsidRPr="0044504D">
        <w:rPr>
          <w:rFonts w:ascii="Helvetica" w:hAnsi="Helvetica" w:cs="Times New Roman"/>
          <w:highlight w:val="yellow"/>
          <w:lang w:val="en"/>
        </w:rPr>
        <w:t>XX</w:t>
      </w:r>
      <w:r w:rsidRPr="0044504D">
        <w:rPr>
          <w:rFonts w:ascii="Helvetica" w:hAnsi="Helvetica" w:cs="Times New Roman"/>
          <w:lang w:val="en"/>
        </w:rPr>
        <w:t xml:space="preserve"> (</w:t>
      </w:r>
      <w:r w:rsidRPr="0044504D">
        <w:rPr>
          <w:rFonts w:ascii="Helvetica" w:hAnsi="Helvetica" w:cs="Times New Roman"/>
          <w:highlight w:val="yellow"/>
          <w:lang w:val="en"/>
        </w:rPr>
        <w:t>SD</w:t>
      </w:r>
      <w:r w:rsidRPr="0044504D">
        <w:rPr>
          <w:rFonts w:ascii="Helvetica" w:hAnsi="Helvetica" w:cs="Times New Roman"/>
          <w:lang w:val="en"/>
        </w:rPr>
        <w:t xml:space="preserve">) for BT1, </w:t>
      </w:r>
      <w:r w:rsidRPr="0044504D">
        <w:rPr>
          <w:rFonts w:ascii="Helvetica" w:hAnsi="Helvetica" w:cs="Times New Roman"/>
          <w:highlight w:val="yellow"/>
          <w:lang w:val="en"/>
        </w:rPr>
        <w:t>XX</w:t>
      </w:r>
      <w:r w:rsidRPr="0044504D">
        <w:rPr>
          <w:rFonts w:ascii="Helvetica" w:hAnsi="Helvetica" w:cs="Times New Roman"/>
          <w:lang w:val="en"/>
        </w:rPr>
        <w:t xml:space="preserve"> (</w:t>
      </w:r>
      <w:r w:rsidRPr="0044504D">
        <w:rPr>
          <w:rFonts w:ascii="Helvetica" w:hAnsi="Helvetica" w:cs="Times New Roman"/>
          <w:highlight w:val="yellow"/>
          <w:lang w:val="en"/>
        </w:rPr>
        <w:t>SD</w:t>
      </w:r>
      <w:r w:rsidRPr="0044504D">
        <w:rPr>
          <w:rFonts w:ascii="Helvetica" w:hAnsi="Helvetica" w:cs="Times New Roman"/>
          <w:lang w:val="en"/>
        </w:rPr>
        <w:t xml:space="preserve">) for BT2, and </w:t>
      </w:r>
      <w:r w:rsidRPr="0044504D">
        <w:rPr>
          <w:rFonts w:ascii="Helvetica" w:hAnsi="Helvetica" w:cs="Times New Roman"/>
          <w:highlight w:val="yellow"/>
          <w:lang w:val="en"/>
        </w:rPr>
        <w:t>XX</w:t>
      </w:r>
      <w:r w:rsidRPr="0044504D">
        <w:rPr>
          <w:rFonts w:ascii="Helvetica" w:hAnsi="Helvetica" w:cs="Times New Roman"/>
          <w:lang w:val="en"/>
        </w:rPr>
        <w:t xml:space="preserve"> (</w:t>
      </w:r>
      <w:r w:rsidRPr="0044504D">
        <w:rPr>
          <w:rFonts w:ascii="Helvetica" w:hAnsi="Helvetica" w:cs="Times New Roman"/>
          <w:highlight w:val="yellow"/>
          <w:lang w:val="en"/>
        </w:rPr>
        <w:t>SD</w:t>
      </w:r>
      <w:r w:rsidRPr="0044504D">
        <w:rPr>
          <w:rFonts w:ascii="Helvetica" w:hAnsi="Helvetica" w:cs="Times New Roman"/>
          <w:lang w:val="en"/>
        </w:rPr>
        <w:t>) for BT3.</w:t>
      </w:r>
      <w:r w:rsidR="00F64993" w:rsidRPr="0044504D">
        <w:rPr>
          <w:rFonts w:ascii="Helvetica" w:hAnsi="Helvetica" w:cs="Times New Roman"/>
          <w:lang w:val="en"/>
        </w:rPr>
        <w:t xml:space="preserve"> </w:t>
      </w:r>
      <w:r w:rsidR="005F0803" w:rsidRPr="0044504D">
        <w:rPr>
          <w:rFonts w:ascii="Helvetica" w:hAnsi="Helvetica"/>
        </w:rPr>
        <w:t xml:space="preserve">The </w:t>
      </w:r>
      <w:r w:rsidR="005639A7">
        <w:rPr>
          <w:rFonts w:ascii="Helvetica" w:hAnsi="Helvetica"/>
        </w:rPr>
        <w:t xml:space="preserve">sensitivity, specificity, and </w:t>
      </w:r>
      <w:r w:rsidR="005F0803" w:rsidRPr="0044504D">
        <w:rPr>
          <w:rFonts w:ascii="Helvetica" w:hAnsi="Helvetica"/>
        </w:rPr>
        <w:t xml:space="preserve">AUC obtained </w:t>
      </w:r>
      <w:r w:rsidR="00F64993" w:rsidRPr="0044504D">
        <w:rPr>
          <w:rFonts w:ascii="Helvetica" w:hAnsi="Helvetica"/>
        </w:rPr>
        <w:t xml:space="preserve">for each Biotype </w:t>
      </w:r>
      <w:r w:rsidR="005F0803" w:rsidRPr="0044504D">
        <w:rPr>
          <w:rFonts w:ascii="Helvetica" w:hAnsi="Helvetica"/>
        </w:rPr>
        <w:t xml:space="preserve">in out-of-sample runs is shown in </w:t>
      </w:r>
      <w:r w:rsidR="005F0803" w:rsidRPr="0044504D">
        <w:rPr>
          <w:rFonts w:ascii="Helvetica" w:hAnsi="Helvetica"/>
          <w:highlight w:val="yellow"/>
        </w:rPr>
        <w:t xml:space="preserve">Figure </w:t>
      </w:r>
      <w:r w:rsidR="00F64993" w:rsidRPr="0044504D">
        <w:rPr>
          <w:rFonts w:ascii="Helvetica" w:hAnsi="Helvetica"/>
          <w:highlight w:val="yellow"/>
        </w:rPr>
        <w:t>4</w:t>
      </w:r>
      <w:r w:rsidR="005F0803" w:rsidRPr="0044504D">
        <w:rPr>
          <w:rFonts w:ascii="Helvetica" w:hAnsi="Helvetica"/>
        </w:rPr>
        <w:t xml:space="preserve">. </w:t>
      </w:r>
      <w:r w:rsidR="00F64993" w:rsidRPr="0044504D">
        <w:rPr>
          <w:rFonts w:ascii="Helvetica" w:hAnsi="Helvetica"/>
        </w:rPr>
        <w:t>T</w:t>
      </w:r>
      <w:r w:rsidR="005F0803" w:rsidRPr="0044504D">
        <w:rPr>
          <w:rFonts w:ascii="Helvetica" w:hAnsi="Helvetica"/>
        </w:rPr>
        <w:t xml:space="preserve">he </w:t>
      </w:r>
      <w:r w:rsidR="005639A7">
        <w:rPr>
          <w:rFonts w:ascii="Helvetica" w:hAnsi="Helvetica"/>
        </w:rPr>
        <w:t>classification of one Biotype versus all others has high sensitivity and specificity as illustrated in the ROC curves</w:t>
      </w:r>
      <w:r w:rsidR="00905E49">
        <w:rPr>
          <w:rFonts w:ascii="Helvetica" w:hAnsi="Helvetica"/>
        </w:rPr>
        <w:t xml:space="preserve"> </w:t>
      </w:r>
      <w:r w:rsidR="00905E49" w:rsidRPr="0044504D">
        <w:rPr>
          <w:rFonts w:ascii="Helvetica" w:hAnsi="Helvetica"/>
        </w:rPr>
        <w:t>(and 99% confidence intervals)</w:t>
      </w:r>
      <w:r w:rsidR="005639A7">
        <w:rPr>
          <w:rFonts w:ascii="Helvetica" w:hAnsi="Helvetica"/>
        </w:rPr>
        <w:t xml:space="preserve">, with corresponding </w:t>
      </w:r>
      <w:r w:rsidR="005F0803" w:rsidRPr="0044504D">
        <w:rPr>
          <w:rFonts w:ascii="Helvetica" w:hAnsi="Helvetica"/>
        </w:rPr>
        <w:t>AUCs a</w:t>
      </w:r>
      <w:r w:rsidR="005639A7">
        <w:rPr>
          <w:rFonts w:ascii="Helvetica" w:hAnsi="Helvetica"/>
        </w:rPr>
        <w:t>lso</w:t>
      </w:r>
      <w:r w:rsidR="005F0803" w:rsidRPr="0044504D">
        <w:rPr>
          <w:rFonts w:ascii="Helvetica" w:hAnsi="Helvetica"/>
        </w:rPr>
        <w:t xml:space="preserve"> </w:t>
      </w:r>
      <w:r w:rsidR="00F64993" w:rsidRPr="0044504D">
        <w:rPr>
          <w:rFonts w:ascii="Helvetica" w:hAnsi="Helvetica"/>
        </w:rPr>
        <w:t>uniformly</w:t>
      </w:r>
      <w:r w:rsidR="005F0803" w:rsidRPr="0044504D">
        <w:rPr>
          <w:rFonts w:ascii="Helvetica" w:hAnsi="Helvetica"/>
        </w:rPr>
        <w:t xml:space="preserve"> high (&gt;0.85). </w:t>
      </w:r>
    </w:p>
    <w:p w14:paraId="4BDED594" w14:textId="77777777" w:rsidR="00C626BC" w:rsidRDefault="00C626BC" w:rsidP="006531AE">
      <w:pPr>
        <w:spacing w:line="480" w:lineRule="auto"/>
        <w:jc w:val="both"/>
        <w:rPr>
          <w:ins w:id="1" w:author="Robert Gibbons" w:date="2022-10-27T07:50:00Z"/>
          <w:rFonts w:ascii="Helvetica" w:hAnsi="Helvetica" w:cs="Times New Roman"/>
          <w:u w:val="single"/>
        </w:rPr>
      </w:pPr>
    </w:p>
    <w:p w14:paraId="56FF7D06" w14:textId="6DE6D74F" w:rsidR="005E4334" w:rsidRDefault="000B060C" w:rsidP="006531AE">
      <w:pPr>
        <w:spacing w:line="480" w:lineRule="auto"/>
        <w:jc w:val="both"/>
        <w:rPr>
          <w:ins w:id="2" w:author="Robert Gibbons" w:date="2022-10-27T07:41:00Z"/>
          <w:rFonts w:ascii="Helvetica" w:hAnsi="Helvetica" w:cs="Times New Roman"/>
          <w:u w:val="single"/>
        </w:rPr>
      </w:pPr>
      <w:r>
        <w:rPr>
          <w:rFonts w:ascii="Helvetica" w:hAnsi="Helvetica" w:cs="Times New Roman"/>
          <w:u w:val="single"/>
        </w:rPr>
        <w:t>Pipeline for the Overall Classification Problem</w:t>
      </w:r>
    </w:p>
    <w:p w14:paraId="0E3E7F93" w14:textId="1CAE95FE" w:rsidR="00C626BC" w:rsidRPr="00C626BC" w:rsidRDefault="00C626BC" w:rsidP="00CF6496">
      <w:pPr>
        <w:spacing w:line="480" w:lineRule="auto"/>
        <w:ind w:firstLine="720"/>
        <w:jc w:val="both"/>
        <w:rPr>
          <w:rFonts w:ascii="Helvetica" w:hAnsi="Helvetica" w:cs="Times New Roman"/>
          <w:u w:val="single"/>
          <w:lang w:val="en"/>
        </w:rPr>
      </w:pPr>
      <w:r w:rsidRPr="00C626BC">
        <w:rPr>
          <w:rFonts w:ascii="Helvetica" w:hAnsi="Helvetica" w:cs="Times New Roman"/>
          <w:u w:val="single"/>
          <w:lang w:val="en"/>
        </w:rPr>
        <w:t xml:space="preserve">The average number of features used for the overall classification of a patient into one of the three biotypes was </w:t>
      </w:r>
      <w:r w:rsidRPr="00C626BC">
        <w:rPr>
          <w:rFonts w:ascii="Helvetica" w:hAnsi="Helvetica" w:cs="Times New Roman"/>
          <w:highlight w:val="yellow"/>
          <w:u w:val="single"/>
          <w:lang w:val="en"/>
        </w:rPr>
        <w:t>12 (SD)</w:t>
      </w:r>
      <w:r>
        <w:rPr>
          <w:rFonts w:ascii="Helvetica" w:hAnsi="Helvetica" w:cs="Times New Roman"/>
          <w:u w:val="single"/>
          <w:lang w:val="en"/>
        </w:rPr>
        <w:t xml:space="preserve"> </w:t>
      </w:r>
      <w:r w:rsidRPr="00C626BC">
        <w:rPr>
          <w:rFonts w:ascii="Helvetica" w:hAnsi="Helvetica" w:cs="Times New Roman"/>
          <w:u w:val="single"/>
          <w:lang w:val="en"/>
        </w:rPr>
        <w:t>(i.e.</w:t>
      </w:r>
      <w:r>
        <w:rPr>
          <w:rFonts w:ascii="Helvetica" w:hAnsi="Helvetica" w:cs="Times New Roman"/>
          <w:u w:val="single"/>
          <w:lang w:val="en"/>
        </w:rPr>
        <w:t>,</w:t>
      </w:r>
      <w:r w:rsidRPr="00C626BC">
        <w:rPr>
          <w:rFonts w:ascii="Helvetica" w:hAnsi="Helvetica" w:cs="Times New Roman"/>
          <w:u w:val="single"/>
          <w:lang w:val="en"/>
        </w:rPr>
        <w:t xml:space="preserve"> adaptive administration of </w:t>
      </w:r>
      <w:r w:rsidRPr="00C626BC">
        <w:rPr>
          <w:rFonts w:ascii="Helvetica" w:hAnsi="Helvetica" w:cs="Times New Roman"/>
          <w:highlight w:val="yellow"/>
          <w:u w:val="single"/>
          <w:lang w:val="en"/>
        </w:rPr>
        <w:t>12</w:t>
      </w:r>
      <w:r w:rsidRPr="00C626BC">
        <w:rPr>
          <w:rFonts w:ascii="Helvetica" w:hAnsi="Helvetica" w:cs="Times New Roman"/>
          <w:u w:val="single"/>
          <w:lang w:val="en"/>
        </w:rPr>
        <w:t xml:space="preserve"> items out of the 58 items used to derive the original biotypes).</w:t>
      </w:r>
      <w:r>
        <w:rPr>
          <w:rFonts w:ascii="Helvetica" w:hAnsi="Helvetica" w:cs="Times New Roman"/>
          <w:u w:val="single"/>
          <w:lang w:val="en"/>
        </w:rPr>
        <w:t xml:space="preserve">  </w:t>
      </w:r>
      <w:r w:rsidRPr="00C626BC">
        <w:rPr>
          <w:rFonts w:ascii="Helvetica" w:hAnsi="Helvetica" w:cs="Times New Roman"/>
          <w:u w:val="single"/>
          <w:lang w:val="en"/>
        </w:rPr>
        <w:t xml:space="preserve">In our out-of-sample tests, we obtain a median end-to-end accuracy of </w:t>
      </w:r>
      <w:r w:rsidRPr="00C626BC">
        <w:rPr>
          <w:rFonts w:ascii="Helvetica" w:hAnsi="Helvetica" w:cs="Times New Roman"/>
          <w:highlight w:val="yellow"/>
          <w:u w:val="single"/>
          <w:lang w:val="en"/>
        </w:rPr>
        <w:t>61.5%</w:t>
      </w:r>
      <w:r>
        <w:rPr>
          <w:rFonts w:ascii="Helvetica" w:hAnsi="Helvetica" w:cs="Times New Roman"/>
          <w:u w:val="single"/>
          <w:lang w:val="en"/>
        </w:rPr>
        <w:t>.</w:t>
      </w:r>
      <w:commentRangeEnd w:id="0"/>
      <w:r>
        <w:rPr>
          <w:rStyle w:val="CommentReference"/>
          <w:rFonts w:ascii="Arial" w:eastAsia="Arial" w:hAnsi="Arial" w:cs="Arial"/>
          <w:lang w:val="en" w:eastAsia="en-US"/>
        </w:rPr>
        <w:commentReference w:id="0"/>
      </w:r>
    </w:p>
    <w:p w14:paraId="6D75F5C4" w14:textId="77777777" w:rsidR="00C626BC" w:rsidRPr="0044504D" w:rsidRDefault="00C626BC" w:rsidP="006531AE">
      <w:pPr>
        <w:spacing w:line="480" w:lineRule="auto"/>
        <w:jc w:val="both"/>
        <w:rPr>
          <w:rFonts w:ascii="Helvetica" w:hAnsi="Helvetica" w:cs="Times New Roman"/>
          <w:u w:val="single"/>
        </w:rPr>
      </w:pPr>
    </w:p>
    <w:p w14:paraId="21E9230E" w14:textId="5DAFA75E" w:rsidR="003F341B" w:rsidRPr="0044504D" w:rsidRDefault="0098328B" w:rsidP="0098328B">
      <w:pPr>
        <w:spacing w:line="480" w:lineRule="auto"/>
        <w:jc w:val="both"/>
        <w:rPr>
          <w:rFonts w:ascii="Helvetica" w:hAnsi="Helvetica" w:cs="Times New Roman"/>
          <w:lang w:val="en"/>
        </w:rPr>
      </w:pPr>
      <w:r>
        <w:rPr>
          <w:rFonts w:ascii="Helvetica" w:hAnsi="Helvetica" w:cs="Times New Roman"/>
          <w:u w:val="single"/>
        </w:rPr>
        <w:t>Application to Classification into DSM Subgroups</w:t>
      </w:r>
    </w:p>
    <w:p w14:paraId="1ACD5ED2" w14:textId="53BB597C" w:rsidR="003F341B" w:rsidRPr="0044504D" w:rsidRDefault="003F341B" w:rsidP="0086159B">
      <w:pPr>
        <w:spacing w:line="480" w:lineRule="auto"/>
        <w:ind w:firstLine="720"/>
        <w:jc w:val="both"/>
        <w:rPr>
          <w:rFonts w:ascii="Helvetica" w:hAnsi="Helvetica" w:cs="Times New Roman"/>
          <w:lang w:val="en"/>
        </w:rPr>
      </w:pPr>
    </w:p>
    <w:p w14:paraId="5564C78E" w14:textId="52D28B2C" w:rsidR="003F341B" w:rsidRPr="0044504D" w:rsidRDefault="00C63B91" w:rsidP="00C63B91">
      <w:pPr>
        <w:spacing w:line="480" w:lineRule="auto"/>
        <w:jc w:val="center"/>
        <w:rPr>
          <w:rFonts w:ascii="Helvetica" w:hAnsi="Helvetica" w:cs="Arial"/>
          <w:color w:val="1D1C1D"/>
          <w:shd w:val="clear" w:color="auto" w:fill="F8F8F8"/>
        </w:rPr>
      </w:pPr>
      <w:r>
        <w:rPr>
          <w:rFonts w:ascii="Helvetica" w:hAnsi="Helvetica" w:cs="Arial"/>
          <w:color w:val="1D1C1D"/>
          <w:shd w:val="clear" w:color="auto" w:fill="F8F8F8"/>
        </w:rPr>
        <w:t>Discussion</w:t>
      </w:r>
    </w:p>
    <w:p w14:paraId="19B18BD9" w14:textId="36B4BBA8" w:rsidR="00320EB2" w:rsidRPr="0044504D" w:rsidRDefault="00320EB2">
      <w:pPr>
        <w:rPr>
          <w:rFonts w:ascii="Helvetica" w:hAnsi="Helvetica" w:cs="Arial"/>
          <w:color w:val="1D1C1D"/>
          <w:shd w:val="clear" w:color="auto" w:fill="F8F8F8"/>
        </w:rPr>
      </w:pPr>
    </w:p>
    <w:p w14:paraId="54A1905D" w14:textId="1F3D6E91" w:rsidR="00320EB2" w:rsidRPr="0044504D" w:rsidRDefault="00681CBA" w:rsidP="00320EB2">
      <w:pPr>
        <w:spacing w:line="480" w:lineRule="auto"/>
        <w:ind w:firstLine="720"/>
        <w:jc w:val="center"/>
        <w:rPr>
          <w:rFonts w:ascii="Helvetica" w:hAnsi="Helvetica" w:cs="Arial"/>
          <w:color w:val="1D1C1D"/>
          <w:shd w:val="clear" w:color="auto" w:fill="F8F8F8"/>
        </w:rPr>
      </w:pPr>
      <w:r w:rsidRPr="0044504D">
        <w:rPr>
          <w:rFonts w:ascii="Helvetica" w:hAnsi="Helvetica" w:cs="Arial"/>
          <w:noProof/>
          <w:color w:val="1D1C1D"/>
          <w:shd w:val="clear" w:color="auto" w:fill="F8F8F8"/>
        </w:rPr>
        <w:drawing>
          <wp:anchor distT="0" distB="0" distL="114300" distR="114300" simplePos="0" relativeHeight="251658240" behindDoc="0" locked="0" layoutInCell="1" allowOverlap="1" wp14:anchorId="20C71013" wp14:editId="6012E0BA">
            <wp:simplePos x="0" y="0"/>
            <wp:positionH relativeFrom="column">
              <wp:posOffset>212</wp:posOffset>
            </wp:positionH>
            <wp:positionV relativeFrom="paragraph">
              <wp:posOffset>379730</wp:posOffset>
            </wp:positionV>
            <wp:extent cx="6492240" cy="364845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92240" cy="3648456"/>
                    </a:xfrm>
                    <a:prstGeom prst="rect">
                      <a:avLst/>
                    </a:prstGeom>
                  </pic:spPr>
                </pic:pic>
              </a:graphicData>
            </a:graphic>
            <wp14:sizeRelH relativeFrom="page">
              <wp14:pctWidth>0</wp14:pctWidth>
            </wp14:sizeRelH>
            <wp14:sizeRelV relativeFrom="page">
              <wp14:pctHeight>0</wp14:pctHeight>
            </wp14:sizeRelV>
          </wp:anchor>
        </w:drawing>
      </w:r>
      <w:r w:rsidR="00320EB2" w:rsidRPr="0044504D">
        <w:rPr>
          <w:rFonts w:ascii="Helvetica" w:hAnsi="Helvetica" w:cs="Arial"/>
          <w:color w:val="1D1C1D"/>
          <w:shd w:val="clear" w:color="auto" w:fill="F8F8F8"/>
        </w:rPr>
        <w:t>Figure 1</w:t>
      </w:r>
    </w:p>
    <w:p w14:paraId="0DFE1604" w14:textId="7E2652A5" w:rsidR="00320EB2" w:rsidRPr="0044504D" w:rsidRDefault="00320EB2">
      <w:pPr>
        <w:rPr>
          <w:rFonts w:ascii="Helvetica" w:hAnsi="Helvetica" w:cs="Arial"/>
          <w:color w:val="1D1C1D"/>
          <w:shd w:val="clear" w:color="auto" w:fill="F8F8F8"/>
        </w:rPr>
      </w:pPr>
      <w:r w:rsidRPr="0044504D">
        <w:rPr>
          <w:rFonts w:ascii="Helvetica" w:hAnsi="Helvetica" w:cs="Arial"/>
          <w:color w:val="1D1C1D"/>
          <w:shd w:val="clear" w:color="auto" w:fill="F8F8F8"/>
        </w:rPr>
        <w:br w:type="page"/>
      </w:r>
    </w:p>
    <w:p w14:paraId="5446A966" w14:textId="0283586E" w:rsidR="00BA0186" w:rsidRPr="0044504D" w:rsidRDefault="00681CBA" w:rsidP="00320EB2">
      <w:pPr>
        <w:spacing w:line="480" w:lineRule="auto"/>
        <w:ind w:firstLine="720"/>
        <w:jc w:val="center"/>
        <w:rPr>
          <w:rFonts w:ascii="Helvetica" w:hAnsi="Helvetica" w:cs="Arial"/>
          <w:color w:val="1D1C1D"/>
          <w:shd w:val="clear" w:color="auto" w:fill="F8F8F8"/>
        </w:rPr>
      </w:pPr>
      <w:r w:rsidRPr="0044504D">
        <w:rPr>
          <w:rFonts w:ascii="Helvetica" w:hAnsi="Helvetica"/>
          <w:noProof/>
        </w:rPr>
        <w:lastRenderedPageBreak/>
        <w:drawing>
          <wp:anchor distT="0" distB="0" distL="114300" distR="114300" simplePos="0" relativeHeight="251659264" behindDoc="0" locked="0" layoutInCell="1" allowOverlap="1" wp14:anchorId="7650FB04" wp14:editId="5B2A4BDE">
            <wp:simplePos x="0" y="0"/>
            <wp:positionH relativeFrom="column">
              <wp:posOffset>23707</wp:posOffset>
            </wp:positionH>
            <wp:positionV relativeFrom="paragraph">
              <wp:posOffset>381635</wp:posOffset>
            </wp:positionV>
            <wp:extent cx="6126480" cy="46691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26480" cy="4669155"/>
                    </a:xfrm>
                    <a:prstGeom prst="rect">
                      <a:avLst/>
                    </a:prstGeom>
                  </pic:spPr>
                </pic:pic>
              </a:graphicData>
            </a:graphic>
            <wp14:sizeRelH relativeFrom="page">
              <wp14:pctWidth>0</wp14:pctWidth>
            </wp14:sizeRelH>
            <wp14:sizeRelV relativeFrom="page">
              <wp14:pctHeight>0</wp14:pctHeight>
            </wp14:sizeRelV>
          </wp:anchor>
        </w:drawing>
      </w:r>
      <w:r w:rsidRPr="0044504D">
        <w:rPr>
          <w:rFonts w:ascii="Helvetica" w:hAnsi="Helvetica" w:cs="Arial"/>
          <w:color w:val="1D1C1D"/>
          <w:shd w:val="clear" w:color="auto" w:fill="F8F8F8"/>
        </w:rPr>
        <w:t>Figure 2</w:t>
      </w:r>
    </w:p>
    <w:p w14:paraId="68B55DCA" w14:textId="4FB8E057" w:rsidR="00C22317" w:rsidRPr="0044504D" w:rsidRDefault="00C22317" w:rsidP="00C22317">
      <w:pPr>
        <w:spacing w:line="480" w:lineRule="auto"/>
        <w:jc w:val="both"/>
        <w:rPr>
          <w:rFonts w:ascii="Helvetica" w:hAnsi="Helvetica" w:cs="Arial"/>
          <w:color w:val="1D1C1D"/>
          <w:shd w:val="clear" w:color="auto" w:fill="F8F8F8"/>
        </w:rPr>
      </w:pPr>
    </w:p>
    <w:p w14:paraId="554778CB" w14:textId="5F76685E" w:rsidR="00BA0186" w:rsidRPr="0044504D" w:rsidRDefault="00BA0186" w:rsidP="0016770F">
      <w:pPr>
        <w:spacing w:line="480" w:lineRule="auto"/>
        <w:ind w:firstLine="720"/>
        <w:jc w:val="both"/>
        <w:rPr>
          <w:rFonts w:ascii="Helvetica" w:hAnsi="Helvetica" w:cs="Arial"/>
          <w:color w:val="1D1C1D"/>
          <w:shd w:val="clear" w:color="auto" w:fill="F8F8F8"/>
        </w:rPr>
      </w:pPr>
    </w:p>
    <w:p w14:paraId="22FF9A9E" w14:textId="42D0508A" w:rsidR="001772F0" w:rsidRPr="0044504D" w:rsidRDefault="001772F0" w:rsidP="001772F0">
      <w:pPr>
        <w:spacing w:line="480" w:lineRule="auto"/>
        <w:rPr>
          <w:rFonts w:ascii="Helvetica" w:eastAsia="Times New Roman" w:hAnsi="Helvetica" w:cs="Times New Roman"/>
        </w:rPr>
      </w:pPr>
    </w:p>
    <w:p w14:paraId="7886DEF8" w14:textId="072F0060" w:rsidR="00814E49" w:rsidRPr="0044504D" w:rsidRDefault="00814E49">
      <w:pPr>
        <w:rPr>
          <w:rFonts w:ascii="Helvetica" w:hAnsi="Helvetica"/>
        </w:rPr>
      </w:pPr>
      <w:r w:rsidRPr="0044504D">
        <w:rPr>
          <w:rFonts w:ascii="Helvetica" w:hAnsi="Helvetica"/>
        </w:rPr>
        <w:br w:type="page"/>
      </w:r>
    </w:p>
    <w:p w14:paraId="312E2064" w14:textId="174FB667" w:rsidR="003103F2" w:rsidRPr="0044504D" w:rsidRDefault="00814E49" w:rsidP="00814E49">
      <w:pPr>
        <w:spacing w:line="480" w:lineRule="auto"/>
        <w:jc w:val="center"/>
        <w:rPr>
          <w:rFonts w:ascii="Helvetica" w:hAnsi="Helvetica"/>
        </w:rPr>
      </w:pPr>
      <w:r w:rsidRPr="0044504D">
        <w:rPr>
          <w:rFonts w:ascii="Helvetica" w:hAnsi="Helvetica"/>
        </w:rPr>
        <w:lastRenderedPageBreak/>
        <w:t>Figure 3</w:t>
      </w:r>
    </w:p>
    <w:p w14:paraId="68155A71" w14:textId="7D4CEA05" w:rsidR="00814E49" w:rsidRPr="0044504D" w:rsidRDefault="001613F6" w:rsidP="00814E49">
      <w:pPr>
        <w:spacing w:line="480" w:lineRule="auto"/>
        <w:rPr>
          <w:rFonts w:ascii="Helvetica" w:hAnsi="Helvetica"/>
        </w:rPr>
      </w:pPr>
      <w:r w:rsidRPr="0044504D">
        <w:rPr>
          <w:rFonts w:ascii="Helvetica" w:hAnsi="Helvetica"/>
          <w:noProof/>
        </w:rPr>
        <w:drawing>
          <wp:anchor distT="0" distB="0" distL="114300" distR="114300" simplePos="0" relativeHeight="251660288" behindDoc="0" locked="0" layoutInCell="1" allowOverlap="1" wp14:anchorId="50E18AE6" wp14:editId="100ABE8B">
            <wp:simplePos x="0" y="0"/>
            <wp:positionH relativeFrom="column">
              <wp:posOffset>523240</wp:posOffset>
            </wp:positionH>
            <wp:positionV relativeFrom="paragraph">
              <wp:posOffset>361315</wp:posOffset>
            </wp:positionV>
            <wp:extent cx="4955477" cy="3176588"/>
            <wp:effectExtent l="0" t="0" r="0" b="0"/>
            <wp:wrapSquare wrapText="bothSides"/>
            <wp:docPr id="11" name="image7.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7.png" descr="Chart, line chart&#10;&#10;Description automatically generated"/>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4955477" cy="3176588"/>
                    </a:xfrm>
                    <a:prstGeom prst="rect">
                      <a:avLst/>
                    </a:prstGeom>
                    <a:ln/>
                  </pic:spPr>
                </pic:pic>
              </a:graphicData>
            </a:graphic>
            <wp14:sizeRelH relativeFrom="page">
              <wp14:pctWidth>0</wp14:pctWidth>
            </wp14:sizeRelH>
            <wp14:sizeRelV relativeFrom="page">
              <wp14:pctHeight>0</wp14:pctHeight>
            </wp14:sizeRelV>
          </wp:anchor>
        </w:drawing>
      </w:r>
    </w:p>
    <w:p w14:paraId="1CDCD833" w14:textId="489AFF9C" w:rsidR="001613F6" w:rsidRPr="0044504D" w:rsidRDefault="001613F6" w:rsidP="00814E49">
      <w:pPr>
        <w:spacing w:line="480" w:lineRule="auto"/>
        <w:rPr>
          <w:rFonts w:ascii="Helvetica" w:hAnsi="Helvetica"/>
        </w:rPr>
      </w:pPr>
    </w:p>
    <w:p w14:paraId="580D321B" w14:textId="2085CF96" w:rsidR="001613F6" w:rsidRPr="0044504D" w:rsidRDefault="001613F6" w:rsidP="00814E49">
      <w:pPr>
        <w:spacing w:line="480" w:lineRule="auto"/>
        <w:rPr>
          <w:rFonts w:ascii="Helvetica" w:hAnsi="Helvetica"/>
        </w:rPr>
      </w:pPr>
    </w:p>
    <w:p w14:paraId="4879720D" w14:textId="76193E47" w:rsidR="0099091C" w:rsidRPr="0044504D" w:rsidRDefault="0099091C" w:rsidP="00814E49">
      <w:pPr>
        <w:spacing w:line="480" w:lineRule="auto"/>
        <w:rPr>
          <w:rFonts w:ascii="Helvetica" w:hAnsi="Helvetica"/>
        </w:rPr>
      </w:pPr>
    </w:p>
    <w:p w14:paraId="417716AA" w14:textId="10AD4EC1" w:rsidR="0099091C" w:rsidRPr="0044504D" w:rsidRDefault="0099091C" w:rsidP="00814E49">
      <w:pPr>
        <w:spacing w:line="480" w:lineRule="auto"/>
        <w:rPr>
          <w:rFonts w:ascii="Helvetica" w:hAnsi="Helvetica"/>
        </w:rPr>
      </w:pPr>
    </w:p>
    <w:p w14:paraId="63B2F12B" w14:textId="62DADB28" w:rsidR="0099091C" w:rsidRPr="0044504D" w:rsidRDefault="0099091C" w:rsidP="00814E49">
      <w:pPr>
        <w:spacing w:line="480" w:lineRule="auto"/>
        <w:rPr>
          <w:rFonts w:ascii="Helvetica" w:hAnsi="Helvetica"/>
        </w:rPr>
      </w:pPr>
    </w:p>
    <w:p w14:paraId="011673E3" w14:textId="55688396" w:rsidR="0099091C" w:rsidRPr="0044504D" w:rsidRDefault="0099091C" w:rsidP="00814E49">
      <w:pPr>
        <w:spacing w:line="480" w:lineRule="auto"/>
        <w:rPr>
          <w:rFonts w:ascii="Helvetica" w:hAnsi="Helvetica"/>
        </w:rPr>
      </w:pPr>
    </w:p>
    <w:p w14:paraId="258CED35" w14:textId="2A74D5C9" w:rsidR="0099091C" w:rsidRPr="0044504D" w:rsidRDefault="0099091C" w:rsidP="00814E49">
      <w:pPr>
        <w:spacing w:line="480" w:lineRule="auto"/>
        <w:rPr>
          <w:rFonts w:ascii="Helvetica" w:hAnsi="Helvetica"/>
        </w:rPr>
      </w:pPr>
    </w:p>
    <w:p w14:paraId="5F3A3717" w14:textId="57605A9A" w:rsidR="0099091C" w:rsidRPr="0044504D" w:rsidRDefault="0099091C" w:rsidP="00814E49">
      <w:pPr>
        <w:spacing w:line="480" w:lineRule="auto"/>
        <w:rPr>
          <w:rFonts w:ascii="Helvetica" w:hAnsi="Helvetica"/>
        </w:rPr>
      </w:pPr>
    </w:p>
    <w:p w14:paraId="26809958" w14:textId="2E877ED1" w:rsidR="0099091C" w:rsidRPr="0044504D" w:rsidRDefault="0099091C" w:rsidP="00814E49">
      <w:pPr>
        <w:spacing w:line="480" w:lineRule="auto"/>
        <w:rPr>
          <w:rFonts w:ascii="Helvetica" w:hAnsi="Helvetica"/>
        </w:rPr>
      </w:pPr>
    </w:p>
    <w:p w14:paraId="1F18D418" w14:textId="168D7117" w:rsidR="0099091C" w:rsidRPr="0044504D" w:rsidRDefault="0099091C" w:rsidP="00814E49">
      <w:pPr>
        <w:spacing w:line="480" w:lineRule="auto"/>
        <w:rPr>
          <w:rFonts w:ascii="Helvetica" w:hAnsi="Helvetica"/>
        </w:rPr>
      </w:pPr>
    </w:p>
    <w:p w14:paraId="4B384710" w14:textId="5476470A" w:rsidR="0044504D" w:rsidRPr="0044504D" w:rsidRDefault="0044504D">
      <w:pPr>
        <w:rPr>
          <w:rFonts w:ascii="Helvetica" w:hAnsi="Helvetica"/>
        </w:rPr>
      </w:pPr>
      <w:r w:rsidRPr="0044504D">
        <w:rPr>
          <w:rFonts w:ascii="Helvetica" w:hAnsi="Helvetica"/>
        </w:rPr>
        <w:br w:type="page"/>
      </w:r>
    </w:p>
    <w:p w14:paraId="589032DB" w14:textId="3C1E7BAF" w:rsidR="0099091C" w:rsidRDefault="00C17F0E" w:rsidP="0044504D">
      <w:pPr>
        <w:spacing w:line="480" w:lineRule="auto"/>
        <w:jc w:val="center"/>
        <w:rPr>
          <w:rFonts w:ascii="Helvetica" w:hAnsi="Helvetica"/>
        </w:rPr>
      </w:pPr>
      <w:r>
        <w:rPr>
          <w:noProof/>
        </w:rPr>
        <w:lastRenderedPageBreak/>
        <w:drawing>
          <wp:anchor distT="0" distB="0" distL="114300" distR="114300" simplePos="0" relativeHeight="251661312" behindDoc="0" locked="0" layoutInCell="1" allowOverlap="1" wp14:anchorId="766345F7" wp14:editId="79E30922">
            <wp:simplePos x="0" y="0"/>
            <wp:positionH relativeFrom="column">
              <wp:posOffset>1310640</wp:posOffset>
            </wp:positionH>
            <wp:positionV relativeFrom="paragraph">
              <wp:posOffset>356870</wp:posOffset>
            </wp:positionV>
            <wp:extent cx="3502025" cy="2468880"/>
            <wp:effectExtent l="0" t="0" r="3175" b="0"/>
            <wp:wrapSquare wrapText="bothSides"/>
            <wp:docPr id="12" name="image4.pn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descr="Chart, line chart&#10;&#10;Description automatically generated"/>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3502025" cy="2468880"/>
                    </a:xfrm>
                    <a:prstGeom prst="rect">
                      <a:avLst/>
                    </a:prstGeom>
                    <a:ln/>
                  </pic:spPr>
                </pic:pic>
              </a:graphicData>
            </a:graphic>
            <wp14:sizeRelH relativeFrom="page">
              <wp14:pctWidth>0</wp14:pctWidth>
            </wp14:sizeRelH>
            <wp14:sizeRelV relativeFrom="page">
              <wp14:pctHeight>0</wp14:pctHeight>
            </wp14:sizeRelV>
          </wp:anchor>
        </w:drawing>
      </w:r>
      <w:r w:rsidR="0044504D" w:rsidRPr="0044504D">
        <w:rPr>
          <w:rFonts w:ascii="Helvetica" w:hAnsi="Helvetica"/>
        </w:rPr>
        <w:t>Figure 4</w:t>
      </w:r>
    </w:p>
    <w:p w14:paraId="7E31C2B4" w14:textId="2FF930B3" w:rsidR="00C17F0E" w:rsidRPr="0044504D" w:rsidRDefault="00C17F0E" w:rsidP="00C17F0E">
      <w:pPr>
        <w:spacing w:line="480" w:lineRule="auto"/>
        <w:rPr>
          <w:rFonts w:ascii="Helvetica" w:hAnsi="Helvetica"/>
        </w:rPr>
      </w:pPr>
      <w:r>
        <w:rPr>
          <w:noProof/>
        </w:rPr>
        <w:drawing>
          <wp:anchor distT="0" distB="0" distL="114300" distR="114300" simplePos="0" relativeHeight="251663360" behindDoc="0" locked="0" layoutInCell="1" allowOverlap="1" wp14:anchorId="1B1BE10B" wp14:editId="283A06BF">
            <wp:simplePos x="0" y="0"/>
            <wp:positionH relativeFrom="column">
              <wp:posOffset>1323340</wp:posOffset>
            </wp:positionH>
            <wp:positionV relativeFrom="paragraph">
              <wp:posOffset>5412105</wp:posOffset>
            </wp:positionV>
            <wp:extent cx="3446780" cy="2423160"/>
            <wp:effectExtent l="0" t="0" r="0" b="2540"/>
            <wp:wrapSquare wrapText="bothSides"/>
            <wp:docPr id="13" name="image6.png"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png" descr="Chart&#10;&#10;Description automatically generated"/>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3446780" cy="2423160"/>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45FB104D" wp14:editId="05CE051E">
            <wp:simplePos x="0" y="0"/>
            <wp:positionH relativeFrom="column">
              <wp:posOffset>1336040</wp:posOffset>
            </wp:positionH>
            <wp:positionV relativeFrom="paragraph">
              <wp:posOffset>2692400</wp:posOffset>
            </wp:positionV>
            <wp:extent cx="3429000" cy="2413635"/>
            <wp:effectExtent l="0" t="0" r="0" b="0"/>
            <wp:wrapSquare wrapText="bothSides"/>
            <wp:docPr id="14" name="image3.png"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descr="Chart, scatter chart&#10;&#10;Description automatically generated"/>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3429000" cy="2413635"/>
                    </a:xfrm>
                    <a:prstGeom prst="rect">
                      <a:avLst/>
                    </a:prstGeom>
                    <a:ln/>
                  </pic:spPr>
                </pic:pic>
              </a:graphicData>
            </a:graphic>
            <wp14:sizeRelH relativeFrom="page">
              <wp14:pctWidth>0</wp14:pctWidth>
            </wp14:sizeRelH>
            <wp14:sizeRelV relativeFrom="page">
              <wp14:pctHeight>0</wp14:pctHeight>
            </wp14:sizeRelV>
          </wp:anchor>
        </w:drawing>
      </w:r>
    </w:p>
    <w:sectPr w:rsidR="00C17F0E" w:rsidRPr="0044504D" w:rsidSect="00681CBA">
      <w:pgSz w:w="12240" w:h="15840"/>
      <w:pgMar w:top="1296" w:right="1296" w:bottom="1296" w:left="1296"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Gibbons" w:date="2022-10-27T07:49:00Z" w:initials="RG">
    <w:p w14:paraId="35D11A94" w14:textId="77777777" w:rsidR="00C626BC" w:rsidRDefault="00C626BC" w:rsidP="00F33875">
      <w:pPr>
        <w:pStyle w:val="CommentText"/>
      </w:pPr>
      <w:r>
        <w:rPr>
          <w:rStyle w:val="CommentReference"/>
        </w:rPr>
        <w:annotationRef/>
      </w:r>
      <w:r>
        <w:t>Ishanu, please check all of this and add missing pieces.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D11A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4B690" w16cex:dateUtc="2022-10-27T1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D11A94" w16cid:durableId="2704B6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70592"/>
    <w:multiLevelType w:val="multilevel"/>
    <w:tmpl w:val="A836A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19B19A5"/>
    <w:multiLevelType w:val="multilevel"/>
    <w:tmpl w:val="0BC878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40839369">
    <w:abstractNumId w:val="1"/>
  </w:num>
  <w:num w:numId="2" w16cid:durableId="1866789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Gibbons">
    <w15:presenceInfo w15:providerId="AD" w15:userId="S::rdg@UCHICAGO.EDU::bf3fde60-4e8a-4afd-b45d-38d64d33fa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11"/>
    <w:rsid w:val="0000519D"/>
    <w:rsid w:val="000113CA"/>
    <w:rsid w:val="0003475A"/>
    <w:rsid w:val="00044B3C"/>
    <w:rsid w:val="00051065"/>
    <w:rsid w:val="0008052B"/>
    <w:rsid w:val="000932BF"/>
    <w:rsid w:val="000B060C"/>
    <w:rsid w:val="000B4F47"/>
    <w:rsid w:val="000C24ED"/>
    <w:rsid w:val="000C4296"/>
    <w:rsid w:val="000E1016"/>
    <w:rsid w:val="000E2655"/>
    <w:rsid w:val="000F3940"/>
    <w:rsid w:val="0011649D"/>
    <w:rsid w:val="00120FCB"/>
    <w:rsid w:val="00136FA3"/>
    <w:rsid w:val="001375D7"/>
    <w:rsid w:val="00144780"/>
    <w:rsid w:val="00150861"/>
    <w:rsid w:val="00150A18"/>
    <w:rsid w:val="0015658B"/>
    <w:rsid w:val="001613F6"/>
    <w:rsid w:val="0016770F"/>
    <w:rsid w:val="001772F0"/>
    <w:rsid w:val="00182C66"/>
    <w:rsid w:val="001841E1"/>
    <w:rsid w:val="00186886"/>
    <w:rsid w:val="001B2710"/>
    <w:rsid w:val="001C2978"/>
    <w:rsid w:val="001C3926"/>
    <w:rsid w:val="001C7B0A"/>
    <w:rsid w:val="001C7D94"/>
    <w:rsid w:val="001D50FE"/>
    <w:rsid w:val="001F2771"/>
    <w:rsid w:val="001F40C9"/>
    <w:rsid w:val="00204DE2"/>
    <w:rsid w:val="00215E52"/>
    <w:rsid w:val="0022375D"/>
    <w:rsid w:val="00240CD7"/>
    <w:rsid w:val="00251195"/>
    <w:rsid w:val="002553FF"/>
    <w:rsid w:val="00266461"/>
    <w:rsid w:val="00282D4F"/>
    <w:rsid w:val="002A071E"/>
    <w:rsid w:val="002C34ED"/>
    <w:rsid w:val="002C3557"/>
    <w:rsid w:val="002D15AB"/>
    <w:rsid w:val="002D6037"/>
    <w:rsid w:val="00304FFF"/>
    <w:rsid w:val="003103F2"/>
    <w:rsid w:val="00320EB2"/>
    <w:rsid w:val="003417E6"/>
    <w:rsid w:val="00365822"/>
    <w:rsid w:val="003829B9"/>
    <w:rsid w:val="00382D6E"/>
    <w:rsid w:val="00397F58"/>
    <w:rsid w:val="003B0633"/>
    <w:rsid w:val="003B3A92"/>
    <w:rsid w:val="003B6DB6"/>
    <w:rsid w:val="003C20C3"/>
    <w:rsid w:val="003C6852"/>
    <w:rsid w:val="003E4EF5"/>
    <w:rsid w:val="003F26C3"/>
    <w:rsid w:val="003F341B"/>
    <w:rsid w:val="00403E4D"/>
    <w:rsid w:val="00406EDE"/>
    <w:rsid w:val="00421E82"/>
    <w:rsid w:val="004343F6"/>
    <w:rsid w:val="00436BD4"/>
    <w:rsid w:val="0044504D"/>
    <w:rsid w:val="00450928"/>
    <w:rsid w:val="00452C26"/>
    <w:rsid w:val="00453E4E"/>
    <w:rsid w:val="0045450C"/>
    <w:rsid w:val="00454DFF"/>
    <w:rsid w:val="00463F8E"/>
    <w:rsid w:val="00472382"/>
    <w:rsid w:val="0048268C"/>
    <w:rsid w:val="004B4DA1"/>
    <w:rsid w:val="005130AC"/>
    <w:rsid w:val="00515015"/>
    <w:rsid w:val="005226E9"/>
    <w:rsid w:val="00526193"/>
    <w:rsid w:val="0052772F"/>
    <w:rsid w:val="005400CF"/>
    <w:rsid w:val="00540E18"/>
    <w:rsid w:val="005477C9"/>
    <w:rsid w:val="005548DC"/>
    <w:rsid w:val="005551B5"/>
    <w:rsid w:val="005639A7"/>
    <w:rsid w:val="00575B6C"/>
    <w:rsid w:val="005B4C40"/>
    <w:rsid w:val="005B70DE"/>
    <w:rsid w:val="005D4E1F"/>
    <w:rsid w:val="005E4334"/>
    <w:rsid w:val="005F0803"/>
    <w:rsid w:val="005F5507"/>
    <w:rsid w:val="00623DB8"/>
    <w:rsid w:val="00624F6A"/>
    <w:rsid w:val="00625237"/>
    <w:rsid w:val="006340B5"/>
    <w:rsid w:val="0064094B"/>
    <w:rsid w:val="00644FE4"/>
    <w:rsid w:val="006531AE"/>
    <w:rsid w:val="00664D68"/>
    <w:rsid w:val="00676386"/>
    <w:rsid w:val="00681CBA"/>
    <w:rsid w:val="006A1C3D"/>
    <w:rsid w:val="006A6CC1"/>
    <w:rsid w:val="006B2677"/>
    <w:rsid w:val="006B6789"/>
    <w:rsid w:val="006D6AFA"/>
    <w:rsid w:val="006E2514"/>
    <w:rsid w:val="006E73E4"/>
    <w:rsid w:val="006F4892"/>
    <w:rsid w:val="00704698"/>
    <w:rsid w:val="00735680"/>
    <w:rsid w:val="00751517"/>
    <w:rsid w:val="007665FB"/>
    <w:rsid w:val="007705AB"/>
    <w:rsid w:val="00770973"/>
    <w:rsid w:val="00780FD4"/>
    <w:rsid w:val="00787BF0"/>
    <w:rsid w:val="007A14F6"/>
    <w:rsid w:val="007B4CBC"/>
    <w:rsid w:val="007B5480"/>
    <w:rsid w:val="007C2AE6"/>
    <w:rsid w:val="007C2FF7"/>
    <w:rsid w:val="007D107F"/>
    <w:rsid w:val="007D725F"/>
    <w:rsid w:val="007D7CD9"/>
    <w:rsid w:val="007E52A3"/>
    <w:rsid w:val="00801428"/>
    <w:rsid w:val="008139A5"/>
    <w:rsid w:val="00814E49"/>
    <w:rsid w:val="00825866"/>
    <w:rsid w:val="00826D44"/>
    <w:rsid w:val="008313BF"/>
    <w:rsid w:val="00837C97"/>
    <w:rsid w:val="00845447"/>
    <w:rsid w:val="008477B7"/>
    <w:rsid w:val="0086159B"/>
    <w:rsid w:val="008631A6"/>
    <w:rsid w:val="00870535"/>
    <w:rsid w:val="00871711"/>
    <w:rsid w:val="00872C79"/>
    <w:rsid w:val="00873B3D"/>
    <w:rsid w:val="00880FA7"/>
    <w:rsid w:val="00883489"/>
    <w:rsid w:val="00890DD7"/>
    <w:rsid w:val="00896825"/>
    <w:rsid w:val="008A16A9"/>
    <w:rsid w:val="008B16AD"/>
    <w:rsid w:val="008C7802"/>
    <w:rsid w:val="008E1862"/>
    <w:rsid w:val="008E7ECE"/>
    <w:rsid w:val="008F76C0"/>
    <w:rsid w:val="00901A4A"/>
    <w:rsid w:val="00905E49"/>
    <w:rsid w:val="00912529"/>
    <w:rsid w:val="00926E22"/>
    <w:rsid w:val="00927400"/>
    <w:rsid w:val="00931C6D"/>
    <w:rsid w:val="00941871"/>
    <w:rsid w:val="00957E56"/>
    <w:rsid w:val="0096011A"/>
    <w:rsid w:val="00960728"/>
    <w:rsid w:val="00961C25"/>
    <w:rsid w:val="00965622"/>
    <w:rsid w:val="00965F0C"/>
    <w:rsid w:val="0098328B"/>
    <w:rsid w:val="0099091C"/>
    <w:rsid w:val="00996A99"/>
    <w:rsid w:val="009D4B7E"/>
    <w:rsid w:val="009E447E"/>
    <w:rsid w:val="009F4ED6"/>
    <w:rsid w:val="009F66A4"/>
    <w:rsid w:val="009F66A8"/>
    <w:rsid w:val="00A018D1"/>
    <w:rsid w:val="00A1541B"/>
    <w:rsid w:val="00A21FC6"/>
    <w:rsid w:val="00A25C61"/>
    <w:rsid w:val="00A61983"/>
    <w:rsid w:val="00A83A9C"/>
    <w:rsid w:val="00A90A83"/>
    <w:rsid w:val="00A92B43"/>
    <w:rsid w:val="00A94427"/>
    <w:rsid w:val="00AA4D1A"/>
    <w:rsid w:val="00AB089A"/>
    <w:rsid w:val="00AB5CA0"/>
    <w:rsid w:val="00AD580D"/>
    <w:rsid w:val="00AD6BBA"/>
    <w:rsid w:val="00AF1580"/>
    <w:rsid w:val="00AF409D"/>
    <w:rsid w:val="00B12487"/>
    <w:rsid w:val="00B44116"/>
    <w:rsid w:val="00B60DC0"/>
    <w:rsid w:val="00B742AE"/>
    <w:rsid w:val="00B82F64"/>
    <w:rsid w:val="00B95185"/>
    <w:rsid w:val="00BA0186"/>
    <w:rsid w:val="00BA6FA2"/>
    <w:rsid w:val="00BB01DC"/>
    <w:rsid w:val="00BB688E"/>
    <w:rsid w:val="00BC0A4A"/>
    <w:rsid w:val="00BC27A9"/>
    <w:rsid w:val="00BC4E49"/>
    <w:rsid w:val="00BD1DC6"/>
    <w:rsid w:val="00C071D8"/>
    <w:rsid w:val="00C0752E"/>
    <w:rsid w:val="00C17F0E"/>
    <w:rsid w:val="00C22317"/>
    <w:rsid w:val="00C30ADC"/>
    <w:rsid w:val="00C357FB"/>
    <w:rsid w:val="00C5641A"/>
    <w:rsid w:val="00C565CC"/>
    <w:rsid w:val="00C60EB2"/>
    <w:rsid w:val="00C626BC"/>
    <w:rsid w:val="00C63B91"/>
    <w:rsid w:val="00C66318"/>
    <w:rsid w:val="00C704F2"/>
    <w:rsid w:val="00C70FC7"/>
    <w:rsid w:val="00C826F0"/>
    <w:rsid w:val="00C91C27"/>
    <w:rsid w:val="00CC182F"/>
    <w:rsid w:val="00CE1731"/>
    <w:rsid w:val="00CF6496"/>
    <w:rsid w:val="00D07744"/>
    <w:rsid w:val="00D10D9F"/>
    <w:rsid w:val="00D4748B"/>
    <w:rsid w:val="00D54B72"/>
    <w:rsid w:val="00D629EB"/>
    <w:rsid w:val="00D66C70"/>
    <w:rsid w:val="00D704E6"/>
    <w:rsid w:val="00D74286"/>
    <w:rsid w:val="00D76359"/>
    <w:rsid w:val="00D910D2"/>
    <w:rsid w:val="00DA1D47"/>
    <w:rsid w:val="00DA6147"/>
    <w:rsid w:val="00DA677A"/>
    <w:rsid w:val="00DB49CE"/>
    <w:rsid w:val="00DB6F7F"/>
    <w:rsid w:val="00DC2A5B"/>
    <w:rsid w:val="00DC591A"/>
    <w:rsid w:val="00DD038A"/>
    <w:rsid w:val="00DE1A33"/>
    <w:rsid w:val="00DE7F44"/>
    <w:rsid w:val="00E0478B"/>
    <w:rsid w:val="00E17C1E"/>
    <w:rsid w:val="00E20633"/>
    <w:rsid w:val="00E25D11"/>
    <w:rsid w:val="00E2784F"/>
    <w:rsid w:val="00E62E27"/>
    <w:rsid w:val="00E653D9"/>
    <w:rsid w:val="00E667B6"/>
    <w:rsid w:val="00E76F74"/>
    <w:rsid w:val="00E85802"/>
    <w:rsid w:val="00E926D6"/>
    <w:rsid w:val="00E9484C"/>
    <w:rsid w:val="00E948FA"/>
    <w:rsid w:val="00EA1BCB"/>
    <w:rsid w:val="00EA35B8"/>
    <w:rsid w:val="00EB2F25"/>
    <w:rsid w:val="00ED4D4D"/>
    <w:rsid w:val="00ED718D"/>
    <w:rsid w:val="00EF513C"/>
    <w:rsid w:val="00F06E86"/>
    <w:rsid w:val="00F2411F"/>
    <w:rsid w:val="00F4063D"/>
    <w:rsid w:val="00F426AC"/>
    <w:rsid w:val="00F46F07"/>
    <w:rsid w:val="00F5096E"/>
    <w:rsid w:val="00F57064"/>
    <w:rsid w:val="00F62A4B"/>
    <w:rsid w:val="00F63046"/>
    <w:rsid w:val="00F632E5"/>
    <w:rsid w:val="00F64993"/>
    <w:rsid w:val="00F662A2"/>
    <w:rsid w:val="00F71469"/>
    <w:rsid w:val="00F84731"/>
    <w:rsid w:val="00F93E50"/>
    <w:rsid w:val="00F94B63"/>
    <w:rsid w:val="00F9749D"/>
    <w:rsid w:val="00FC3C7F"/>
    <w:rsid w:val="00FD06E7"/>
    <w:rsid w:val="00FD4469"/>
    <w:rsid w:val="00FE5BAC"/>
    <w:rsid w:val="00FF0C11"/>
    <w:rsid w:val="00FF61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FC48C"/>
  <w15:docId w15:val="{284B082B-D48C-724B-A6DE-E55FD921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1711"/>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C30ADC"/>
  </w:style>
  <w:style w:type="character" w:styleId="CommentReference">
    <w:name w:val="annotation reference"/>
    <w:basedOn w:val="DefaultParagraphFont"/>
    <w:uiPriority w:val="99"/>
    <w:semiHidden/>
    <w:unhideWhenUsed/>
    <w:rsid w:val="00C626BC"/>
    <w:rPr>
      <w:sz w:val="16"/>
      <w:szCs w:val="16"/>
    </w:rPr>
  </w:style>
  <w:style w:type="paragraph" w:styleId="CommentText">
    <w:name w:val="annotation text"/>
    <w:basedOn w:val="Normal"/>
    <w:link w:val="CommentTextChar"/>
    <w:uiPriority w:val="99"/>
    <w:unhideWhenUsed/>
    <w:rsid w:val="00C626BC"/>
    <w:rPr>
      <w:rFonts w:ascii="Arial" w:eastAsia="Arial" w:hAnsi="Arial" w:cs="Arial"/>
      <w:sz w:val="20"/>
      <w:szCs w:val="20"/>
      <w:lang w:val="en" w:eastAsia="en-US"/>
    </w:rPr>
  </w:style>
  <w:style w:type="character" w:customStyle="1" w:styleId="CommentTextChar">
    <w:name w:val="Comment Text Char"/>
    <w:basedOn w:val="DefaultParagraphFont"/>
    <w:link w:val="CommentText"/>
    <w:uiPriority w:val="99"/>
    <w:rsid w:val="00C626BC"/>
    <w:rPr>
      <w:rFonts w:ascii="Arial" w:eastAsia="Arial" w:hAnsi="Arial" w:cs="Arial"/>
      <w:sz w:val="20"/>
      <w:szCs w:val="20"/>
      <w:lang w:val="en" w:eastAsia="en-US"/>
    </w:rPr>
  </w:style>
  <w:style w:type="paragraph" w:styleId="CommentSubject">
    <w:name w:val="annotation subject"/>
    <w:basedOn w:val="CommentText"/>
    <w:next w:val="CommentText"/>
    <w:link w:val="CommentSubjectChar"/>
    <w:uiPriority w:val="99"/>
    <w:semiHidden/>
    <w:unhideWhenUsed/>
    <w:rsid w:val="00C626BC"/>
    <w:rPr>
      <w:rFonts w:asciiTheme="minorHAnsi" w:eastAsiaTheme="minorEastAsia" w:hAnsiTheme="minorHAnsi" w:cstheme="minorBidi"/>
      <w:b/>
      <w:bCs/>
      <w:lang w:val="en-US" w:eastAsia="zh-CN"/>
    </w:rPr>
  </w:style>
  <w:style w:type="character" w:customStyle="1" w:styleId="CommentSubjectChar">
    <w:name w:val="Comment Subject Char"/>
    <w:basedOn w:val="CommentTextChar"/>
    <w:link w:val="CommentSubject"/>
    <w:uiPriority w:val="99"/>
    <w:semiHidden/>
    <w:rsid w:val="00C626BC"/>
    <w:rPr>
      <w:rFonts w:ascii="Arial" w:eastAsia="Arial" w:hAnsi="Arial" w:cs="Arial"/>
      <w:b/>
      <w:bCs/>
      <w:sz w:val="20"/>
      <w:szCs w:val="20"/>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7095">
      <w:bodyDiv w:val="1"/>
      <w:marLeft w:val="0"/>
      <w:marRight w:val="0"/>
      <w:marTop w:val="0"/>
      <w:marBottom w:val="0"/>
      <w:divBdr>
        <w:top w:val="none" w:sz="0" w:space="0" w:color="auto"/>
        <w:left w:val="none" w:sz="0" w:space="0" w:color="auto"/>
        <w:bottom w:val="none" w:sz="0" w:space="0" w:color="auto"/>
        <w:right w:val="none" w:sz="0" w:space="0" w:color="auto"/>
      </w:divBdr>
      <w:divsChild>
        <w:div w:id="1004432608">
          <w:marLeft w:val="0"/>
          <w:marRight w:val="0"/>
          <w:marTop w:val="0"/>
          <w:marBottom w:val="0"/>
          <w:divBdr>
            <w:top w:val="none" w:sz="0" w:space="0" w:color="auto"/>
            <w:left w:val="none" w:sz="0" w:space="0" w:color="auto"/>
            <w:bottom w:val="none" w:sz="0" w:space="0" w:color="auto"/>
            <w:right w:val="none" w:sz="0" w:space="0" w:color="auto"/>
          </w:divBdr>
          <w:divsChild>
            <w:div w:id="568155384">
              <w:marLeft w:val="0"/>
              <w:marRight w:val="0"/>
              <w:marTop w:val="0"/>
              <w:marBottom w:val="0"/>
              <w:divBdr>
                <w:top w:val="none" w:sz="0" w:space="0" w:color="auto"/>
                <w:left w:val="none" w:sz="0" w:space="0" w:color="auto"/>
                <w:bottom w:val="none" w:sz="0" w:space="0" w:color="auto"/>
                <w:right w:val="none" w:sz="0" w:space="0" w:color="auto"/>
              </w:divBdr>
              <w:divsChild>
                <w:div w:id="11022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11455">
      <w:bodyDiv w:val="1"/>
      <w:marLeft w:val="0"/>
      <w:marRight w:val="0"/>
      <w:marTop w:val="0"/>
      <w:marBottom w:val="0"/>
      <w:divBdr>
        <w:top w:val="none" w:sz="0" w:space="0" w:color="auto"/>
        <w:left w:val="none" w:sz="0" w:space="0" w:color="auto"/>
        <w:bottom w:val="none" w:sz="0" w:space="0" w:color="auto"/>
        <w:right w:val="none" w:sz="0" w:space="0" w:color="auto"/>
      </w:divBdr>
      <w:divsChild>
        <w:div w:id="163595356">
          <w:marLeft w:val="0"/>
          <w:marRight w:val="0"/>
          <w:marTop w:val="0"/>
          <w:marBottom w:val="0"/>
          <w:divBdr>
            <w:top w:val="none" w:sz="0" w:space="0" w:color="auto"/>
            <w:left w:val="none" w:sz="0" w:space="0" w:color="auto"/>
            <w:bottom w:val="none" w:sz="0" w:space="0" w:color="auto"/>
            <w:right w:val="none" w:sz="0" w:space="0" w:color="auto"/>
          </w:divBdr>
          <w:divsChild>
            <w:div w:id="1536118810">
              <w:marLeft w:val="0"/>
              <w:marRight w:val="0"/>
              <w:marTop w:val="0"/>
              <w:marBottom w:val="0"/>
              <w:divBdr>
                <w:top w:val="none" w:sz="0" w:space="0" w:color="auto"/>
                <w:left w:val="none" w:sz="0" w:space="0" w:color="auto"/>
                <w:bottom w:val="none" w:sz="0" w:space="0" w:color="auto"/>
                <w:right w:val="none" w:sz="0" w:space="0" w:color="auto"/>
              </w:divBdr>
              <w:divsChild>
                <w:div w:id="204455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53627">
      <w:bodyDiv w:val="1"/>
      <w:marLeft w:val="0"/>
      <w:marRight w:val="0"/>
      <w:marTop w:val="0"/>
      <w:marBottom w:val="0"/>
      <w:divBdr>
        <w:top w:val="none" w:sz="0" w:space="0" w:color="auto"/>
        <w:left w:val="none" w:sz="0" w:space="0" w:color="auto"/>
        <w:bottom w:val="none" w:sz="0" w:space="0" w:color="auto"/>
        <w:right w:val="none" w:sz="0" w:space="0" w:color="auto"/>
      </w:divBdr>
      <w:divsChild>
        <w:div w:id="1730377003">
          <w:marLeft w:val="0"/>
          <w:marRight w:val="0"/>
          <w:marTop w:val="0"/>
          <w:marBottom w:val="0"/>
          <w:divBdr>
            <w:top w:val="none" w:sz="0" w:space="0" w:color="auto"/>
            <w:left w:val="none" w:sz="0" w:space="0" w:color="auto"/>
            <w:bottom w:val="none" w:sz="0" w:space="0" w:color="auto"/>
            <w:right w:val="none" w:sz="0" w:space="0" w:color="auto"/>
          </w:divBdr>
          <w:divsChild>
            <w:div w:id="959654187">
              <w:marLeft w:val="0"/>
              <w:marRight w:val="0"/>
              <w:marTop w:val="0"/>
              <w:marBottom w:val="0"/>
              <w:divBdr>
                <w:top w:val="none" w:sz="0" w:space="0" w:color="auto"/>
                <w:left w:val="none" w:sz="0" w:space="0" w:color="auto"/>
                <w:bottom w:val="none" w:sz="0" w:space="0" w:color="auto"/>
                <w:right w:val="none" w:sz="0" w:space="0" w:color="auto"/>
              </w:divBdr>
              <w:divsChild>
                <w:div w:id="17739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704113">
      <w:bodyDiv w:val="1"/>
      <w:marLeft w:val="0"/>
      <w:marRight w:val="0"/>
      <w:marTop w:val="0"/>
      <w:marBottom w:val="0"/>
      <w:divBdr>
        <w:top w:val="none" w:sz="0" w:space="0" w:color="auto"/>
        <w:left w:val="none" w:sz="0" w:space="0" w:color="auto"/>
        <w:bottom w:val="none" w:sz="0" w:space="0" w:color="auto"/>
        <w:right w:val="none" w:sz="0" w:space="0" w:color="auto"/>
      </w:divBdr>
      <w:divsChild>
        <w:div w:id="1042898888">
          <w:marLeft w:val="0"/>
          <w:marRight w:val="0"/>
          <w:marTop w:val="0"/>
          <w:marBottom w:val="0"/>
          <w:divBdr>
            <w:top w:val="none" w:sz="0" w:space="0" w:color="auto"/>
            <w:left w:val="none" w:sz="0" w:space="0" w:color="auto"/>
            <w:bottom w:val="none" w:sz="0" w:space="0" w:color="auto"/>
            <w:right w:val="none" w:sz="0" w:space="0" w:color="auto"/>
          </w:divBdr>
          <w:divsChild>
            <w:div w:id="753819943">
              <w:marLeft w:val="0"/>
              <w:marRight w:val="0"/>
              <w:marTop w:val="0"/>
              <w:marBottom w:val="0"/>
              <w:divBdr>
                <w:top w:val="none" w:sz="0" w:space="0" w:color="auto"/>
                <w:left w:val="none" w:sz="0" w:space="0" w:color="auto"/>
                <w:bottom w:val="none" w:sz="0" w:space="0" w:color="auto"/>
                <w:right w:val="none" w:sz="0" w:space="0" w:color="auto"/>
              </w:divBdr>
              <w:divsChild>
                <w:div w:id="5651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1641">
      <w:bodyDiv w:val="1"/>
      <w:marLeft w:val="0"/>
      <w:marRight w:val="0"/>
      <w:marTop w:val="0"/>
      <w:marBottom w:val="0"/>
      <w:divBdr>
        <w:top w:val="none" w:sz="0" w:space="0" w:color="auto"/>
        <w:left w:val="none" w:sz="0" w:space="0" w:color="auto"/>
        <w:bottom w:val="none" w:sz="0" w:space="0" w:color="auto"/>
        <w:right w:val="none" w:sz="0" w:space="0" w:color="auto"/>
      </w:divBdr>
      <w:divsChild>
        <w:div w:id="1606841650">
          <w:marLeft w:val="0"/>
          <w:marRight w:val="0"/>
          <w:marTop w:val="0"/>
          <w:marBottom w:val="0"/>
          <w:divBdr>
            <w:top w:val="none" w:sz="0" w:space="0" w:color="auto"/>
            <w:left w:val="none" w:sz="0" w:space="0" w:color="auto"/>
            <w:bottom w:val="none" w:sz="0" w:space="0" w:color="auto"/>
            <w:right w:val="none" w:sz="0" w:space="0" w:color="auto"/>
          </w:divBdr>
          <w:divsChild>
            <w:div w:id="1683169952">
              <w:marLeft w:val="0"/>
              <w:marRight w:val="0"/>
              <w:marTop w:val="0"/>
              <w:marBottom w:val="0"/>
              <w:divBdr>
                <w:top w:val="none" w:sz="0" w:space="0" w:color="auto"/>
                <w:left w:val="none" w:sz="0" w:space="0" w:color="auto"/>
                <w:bottom w:val="none" w:sz="0" w:space="0" w:color="auto"/>
                <w:right w:val="none" w:sz="0" w:space="0" w:color="auto"/>
              </w:divBdr>
              <w:divsChild>
                <w:div w:id="1114205885">
                  <w:marLeft w:val="0"/>
                  <w:marRight w:val="0"/>
                  <w:marTop w:val="0"/>
                  <w:marBottom w:val="0"/>
                  <w:divBdr>
                    <w:top w:val="none" w:sz="0" w:space="0" w:color="auto"/>
                    <w:left w:val="none" w:sz="0" w:space="0" w:color="auto"/>
                    <w:bottom w:val="none" w:sz="0" w:space="0" w:color="auto"/>
                    <w:right w:val="none" w:sz="0" w:space="0" w:color="auto"/>
                  </w:divBdr>
                  <w:divsChild>
                    <w:div w:id="547380936">
                      <w:marLeft w:val="0"/>
                      <w:marRight w:val="0"/>
                      <w:marTop w:val="0"/>
                      <w:marBottom w:val="0"/>
                      <w:divBdr>
                        <w:top w:val="none" w:sz="0" w:space="0" w:color="auto"/>
                        <w:left w:val="none" w:sz="0" w:space="0" w:color="auto"/>
                        <w:bottom w:val="none" w:sz="0" w:space="0" w:color="auto"/>
                        <w:right w:val="none" w:sz="0" w:space="0" w:color="auto"/>
                      </w:divBdr>
                    </w:div>
                  </w:divsChild>
                </w:div>
                <w:div w:id="1830756065">
                  <w:marLeft w:val="0"/>
                  <w:marRight w:val="0"/>
                  <w:marTop w:val="0"/>
                  <w:marBottom w:val="0"/>
                  <w:divBdr>
                    <w:top w:val="none" w:sz="0" w:space="0" w:color="auto"/>
                    <w:left w:val="none" w:sz="0" w:space="0" w:color="auto"/>
                    <w:bottom w:val="none" w:sz="0" w:space="0" w:color="auto"/>
                    <w:right w:val="none" w:sz="0" w:space="0" w:color="auto"/>
                  </w:divBdr>
                  <w:divsChild>
                    <w:div w:id="914777224">
                      <w:marLeft w:val="0"/>
                      <w:marRight w:val="0"/>
                      <w:marTop w:val="0"/>
                      <w:marBottom w:val="0"/>
                      <w:divBdr>
                        <w:top w:val="none" w:sz="0" w:space="0" w:color="auto"/>
                        <w:left w:val="none" w:sz="0" w:space="0" w:color="auto"/>
                        <w:bottom w:val="none" w:sz="0" w:space="0" w:color="auto"/>
                        <w:right w:val="none" w:sz="0" w:space="0" w:color="auto"/>
                      </w:divBdr>
                    </w:div>
                  </w:divsChild>
                </w:div>
                <w:div w:id="2007392777">
                  <w:marLeft w:val="0"/>
                  <w:marRight w:val="0"/>
                  <w:marTop w:val="0"/>
                  <w:marBottom w:val="0"/>
                  <w:divBdr>
                    <w:top w:val="none" w:sz="0" w:space="0" w:color="auto"/>
                    <w:left w:val="none" w:sz="0" w:space="0" w:color="auto"/>
                    <w:bottom w:val="none" w:sz="0" w:space="0" w:color="auto"/>
                    <w:right w:val="none" w:sz="0" w:space="0" w:color="auto"/>
                  </w:divBdr>
                  <w:divsChild>
                    <w:div w:id="5533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632664">
      <w:bodyDiv w:val="1"/>
      <w:marLeft w:val="0"/>
      <w:marRight w:val="0"/>
      <w:marTop w:val="0"/>
      <w:marBottom w:val="0"/>
      <w:divBdr>
        <w:top w:val="none" w:sz="0" w:space="0" w:color="auto"/>
        <w:left w:val="none" w:sz="0" w:space="0" w:color="auto"/>
        <w:bottom w:val="none" w:sz="0" w:space="0" w:color="auto"/>
        <w:right w:val="none" w:sz="0" w:space="0" w:color="auto"/>
      </w:divBdr>
      <w:divsChild>
        <w:div w:id="1990787387">
          <w:marLeft w:val="0"/>
          <w:marRight w:val="0"/>
          <w:marTop w:val="0"/>
          <w:marBottom w:val="0"/>
          <w:divBdr>
            <w:top w:val="none" w:sz="0" w:space="0" w:color="auto"/>
            <w:left w:val="none" w:sz="0" w:space="0" w:color="auto"/>
            <w:bottom w:val="none" w:sz="0" w:space="0" w:color="auto"/>
            <w:right w:val="none" w:sz="0" w:space="0" w:color="auto"/>
          </w:divBdr>
          <w:divsChild>
            <w:div w:id="1980644699">
              <w:marLeft w:val="0"/>
              <w:marRight w:val="0"/>
              <w:marTop w:val="0"/>
              <w:marBottom w:val="0"/>
              <w:divBdr>
                <w:top w:val="none" w:sz="0" w:space="0" w:color="auto"/>
                <w:left w:val="none" w:sz="0" w:space="0" w:color="auto"/>
                <w:bottom w:val="none" w:sz="0" w:space="0" w:color="auto"/>
                <w:right w:val="none" w:sz="0" w:space="0" w:color="auto"/>
              </w:divBdr>
              <w:divsChild>
                <w:div w:id="143420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80594">
      <w:bodyDiv w:val="1"/>
      <w:marLeft w:val="0"/>
      <w:marRight w:val="0"/>
      <w:marTop w:val="0"/>
      <w:marBottom w:val="0"/>
      <w:divBdr>
        <w:top w:val="none" w:sz="0" w:space="0" w:color="auto"/>
        <w:left w:val="none" w:sz="0" w:space="0" w:color="auto"/>
        <w:bottom w:val="none" w:sz="0" w:space="0" w:color="auto"/>
        <w:right w:val="none" w:sz="0" w:space="0" w:color="auto"/>
      </w:divBdr>
      <w:divsChild>
        <w:div w:id="737898071">
          <w:marLeft w:val="0"/>
          <w:marRight w:val="0"/>
          <w:marTop w:val="0"/>
          <w:marBottom w:val="0"/>
          <w:divBdr>
            <w:top w:val="none" w:sz="0" w:space="0" w:color="auto"/>
            <w:left w:val="none" w:sz="0" w:space="0" w:color="auto"/>
            <w:bottom w:val="none" w:sz="0" w:space="0" w:color="auto"/>
            <w:right w:val="none" w:sz="0" w:space="0" w:color="auto"/>
          </w:divBdr>
          <w:divsChild>
            <w:div w:id="51083570">
              <w:marLeft w:val="0"/>
              <w:marRight w:val="0"/>
              <w:marTop w:val="0"/>
              <w:marBottom w:val="0"/>
              <w:divBdr>
                <w:top w:val="none" w:sz="0" w:space="0" w:color="auto"/>
                <w:left w:val="none" w:sz="0" w:space="0" w:color="auto"/>
                <w:bottom w:val="none" w:sz="0" w:space="0" w:color="auto"/>
                <w:right w:val="none" w:sz="0" w:space="0" w:color="auto"/>
              </w:divBdr>
              <w:divsChild>
                <w:div w:id="16744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475806">
      <w:bodyDiv w:val="1"/>
      <w:marLeft w:val="0"/>
      <w:marRight w:val="0"/>
      <w:marTop w:val="0"/>
      <w:marBottom w:val="0"/>
      <w:divBdr>
        <w:top w:val="none" w:sz="0" w:space="0" w:color="auto"/>
        <w:left w:val="none" w:sz="0" w:space="0" w:color="auto"/>
        <w:bottom w:val="none" w:sz="0" w:space="0" w:color="auto"/>
        <w:right w:val="none" w:sz="0" w:space="0" w:color="auto"/>
      </w:divBdr>
      <w:divsChild>
        <w:div w:id="395207391">
          <w:marLeft w:val="0"/>
          <w:marRight w:val="0"/>
          <w:marTop w:val="0"/>
          <w:marBottom w:val="0"/>
          <w:divBdr>
            <w:top w:val="none" w:sz="0" w:space="0" w:color="auto"/>
            <w:left w:val="none" w:sz="0" w:space="0" w:color="auto"/>
            <w:bottom w:val="none" w:sz="0" w:space="0" w:color="auto"/>
            <w:right w:val="none" w:sz="0" w:space="0" w:color="auto"/>
          </w:divBdr>
          <w:divsChild>
            <w:div w:id="1128427118">
              <w:marLeft w:val="0"/>
              <w:marRight w:val="0"/>
              <w:marTop w:val="0"/>
              <w:marBottom w:val="0"/>
              <w:divBdr>
                <w:top w:val="none" w:sz="0" w:space="0" w:color="auto"/>
                <w:left w:val="none" w:sz="0" w:space="0" w:color="auto"/>
                <w:bottom w:val="none" w:sz="0" w:space="0" w:color="auto"/>
                <w:right w:val="none" w:sz="0" w:space="0" w:color="auto"/>
              </w:divBdr>
              <w:divsChild>
                <w:div w:id="85592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11754">
      <w:bodyDiv w:val="1"/>
      <w:marLeft w:val="0"/>
      <w:marRight w:val="0"/>
      <w:marTop w:val="0"/>
      <w:marBottom w:val="0"/>
      <w:divBdr>
        <w:top w:val="none" w:sz="0" w:space="0" w:color="auto"/>
        <w:left w:val="none" w:sz="0" w:space="0" w:color="auto"/>
        <w:bottom w:val="none" w:sz="0" w:space="0" w:color="auto"/>
        <w:right w:val="none" w:sz="0" w:space="0" w:color="auto"/>
      </w:divBdr>
      <w:divsChild>
        <w:div w:id="1733576984">
          <w:marLeft w:val="0"/>
          <w:marRight w:val="0"/>
          <w:marTop w:val="0"/>
          <w:marBottom w:val="0"/>
          <w:divBdr>
            <w:top w:val="none" w:sz="0" w:space="0" w:color="auto"/>
            <w:left w:val="none" w:sz="0" w:space="0" w:color="auto"/>
            <w:bottom w:val="none" w:sz="0" w:space="0" w:color="auto"/>
            <w:right w:val="none" w:sz="0" w:space="0" w:color="auto"/>
          </w:divBdr>
          <w:divsChild>
            <w:div w:id="1408649531">
              <w:marLeft w:val="0"/>
              <w:marRight w:val="0"/>
              <w:marTop w:val="0"/>
              <w:marBottom w:val="0"/>
              <w:divBdr>
                <w:top w:val="none" w:sz="0" w:space="0" w:color="auto"/>
                <w:left w:val="none" w:sz="0" w:space="0" w:color="auto"/>
                <w:bottom w:val="none" w:sz="0" w:space="0" w:color="auto"/>
                <w:right w:val="none" w:sz="0" w:space="0" w:color="auto"/>
              </w:divBdr>
              <w:divsChild>
                <w:div w:id="443573335">
                  <w:marLeft w:val="0"/>
                  <w:marRight w:val="0"/>
                  <w:marTop w:val="0"/>
                  <w:marBottom w:val="0"/>
                  <w:divBdr>
                    <w:top w:val="none" w:sz="0" w:space="0" w:color="auto"/>
                    <w:left w:val="none" w:sz="0" w:space="0" w:color="auto"/>
                    <w:bottom w:val="none" w:sz="0" w:space="0" w:color="auto"/>
                    <w:right w:val="none" w:sz="0" w:space="0" w:color="auto"/>
                  </w:divBdr>
                  <w:divsChild>
                    <w:div w:id="55052913">
                      <w:marLeft w:val="0"/>
                      <w:marRight w:val="0"/>
                      <w:marTop w:val="0"/>
                      <w:marBottom w:val="0"/>
                      <w:divBdr>
                        <w:top w:val="none" w:sz="0" w:space="0" w:color="auto"/>
                        <w:left w:val="none" w:sz="0" w:space="0" w:color="auto"/>
                        <w:bottom w:val="none" w:sz="0" w:space="0" w:color="auto"/>
                        <w:right w:val="none" w:sz="0" w:space="0" w:color="auto"/>
                      </w:divBdr>
                    </w:div>
                  </w:divsChild>
                </w:div>
                <w:div w:id="740831005">
                  <w:marLeft w:val="0"/>
                  <w:marRight w:val="0"/>
                  <w:marTop w:val="0"/>
                  <w:marBottom w:val="0"/>
                  <w:divBdr>
                    <w:top w:val="none" w:sz="0" w:space="0" w:color="auto"/>
                    <w:left w:val="none" w:sz="0" w:space="0" w:color="auto"/>
                    <w:bottom w:val="none" w:sz="0" w:space="0" w:color="auto"/>
                    <w:right w:val="none" w:sz="0" w:space="0" w:color="auto"/>
                  </w:divBdr>
                  <w:divsChild>
                    <w:div w:id="1915552392">
                      <w:marLeft w:val="0"/>
                      <w:marRight w:val="0"/>
                      <w:marTop w:val="0"/>
                      <w:marBottom w:val="0"/>
                      <w:divBdr>
                        <w:top w:val="none" w:sz="0" w:space="0" w:color="auto"/>
                        <w:left w:val="none" w:sz="0" w:space="0" w:color="auto"/>
                        <w:bottom w:val="none" w:sz="0" w:space="0" w:color="auto"/>
                        <w:right w:val="none" w:sz="0" w:space="0" w:color="auto"/>
                      </w:divBdr>
                    </w:div>
                  </w:divsChild>
                </w:div>
                <w:div w:id="1748569965">
                  <w:marLeft w:val="0"/>
                  <w:marRight w:val="0"/>
                  <w:marTop w:val="0"/>
                  <w:marBottom w:val="0"/>
                  <w:divBdr>
                    <w:top w:val="none" w:sz="0" w:space="0" w:color="auto"/>
                    <w:left w:val="none" w:sz="0" w:space="0" w:color="auto"/>
                    <w:bottom w:val="none" w:sz="0" w:space="0" w:color="auto"/>
                    <w:right w:val="none" w:sz="0" w:space="0" w:color="auto"/>
                  </w:divBdr>
                  <w:divsChild>
                    <w:div w:id="21024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431337">
      <w:bodyDiv w:val="1"/>
      <w:marLeft w:val="0"/>
      <w:marRight w:val="0"/>
      <w:marTop w:val="0"/>
      <w:marBottom w:val="0"/>
      <w:divBdr>
        <w:top w:val="none" w:sz="0" w:space="0" w:color="auto"/>
        <w:left w:val="none" w:sz="0" w:space="0" w:color="auto"/>
        <w:bottom w:val="none" w:sz="0" w:space="0" w:color="auto"/>
        <w:right w:val="none" w:sz="0" w:space="0" w:color="auto"/>
      </w:divBdr>
      <w:divsChild>
        <w:div w:id="453333193">
          <w:marLeft w:val="0"/>
          <w:marRight w:val="0"/>
          <w:marTop w:val="0"/>
          <w:marBottom w:val="0"/>
          <w:divBdr>
            <w:top w:val="none" w:sz="0" w:space="0" w:color="auto"/>
            <w:left w:val="none" w:sz="0" w:space="0" w:color="auto"/>
            <w:bottom w:val="none" w:sz="0" w:space="0" w:color="auto"/>
            <w:right w:val="none" w:sz="0" w:space="0" w:color="auto"/>
          </w:divBdr>
          <w:divsChild>
            <w:div w:id="832335256">
              <w:marLeft w:val="0"/>
              <w:marRight w:val="0"/>
              <w:marTop w:val="0"/>
              <w:marBottom w:val="0"/>
              <w:divBdr>
                <w:top w:val="none" w:sz="0" w:space="0" w:color="auto"/>
                <w:left w:val="none" w:sz="0" w:space="0" w:color="auto"/>
                <w:bottom w:val="none" w:sz="0" w:space="0" w:color="auto"/>
                <w:right w:val="none" w:sz="0" w:space="0" w:color="auto"/>
              </w:divBdr>
              <w:divsChild>
                <w:div w:id="7820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6900">
      <w:bodyDiv w:val="1"/>
      <w:marLeft w:val="0"/>
      <w:marRight w:val="0"/>
      <w:marTop w:val="0"/>
      <w:marBottom w:val="0"/>
      <w:divBdr>
        <w:top w:val="none" w:sz="0" w:space="0" w:color="auto"/>
        <w:left w:val="none" w:sz="0" w:space="0" w:color="auto"/>
        <w:bottom w:val="none" w:sz="0" w:space="0" w:color="auto"/>
        <w:right w:val="none" w:sz="0" w:space="0" w:color="auto"/>
      </w:divBdr>
      <w:divsChild>
        <w:div w:id="1792017447">
          <w:marLeft w:val="0"/>
          <w:marRight w:val="0"/>
          <w:marTop w:val="0"/>
          <w:marBottom w:val="0"/>
          <w:divBdr>
            <w:top w:val="none" w:sz="0" w:space="0" w:color="auto"/>
            <w:left w:val="none" w:sz="0" w:space="0" w:color="auto"/>
            <w:bottom w:val="none" w:sz="0" w:space="0" w:color="auto"/>
            <w:right w:val="none" w:sz="0" w:space="0" w:color="auto"/>
          </w:divBdr>
          <w:divsChild>
            <w:div w:id="1660844020">
              <w:marLeft w:val="0"/>
              <w:marRight w:val="0"/>
              <w:marTop w:val="0"/>
              <w:marBottom w:val="0"/>
              <w:divBdr>
                <w:top w:val="none" w:sz="0" w:space="0" w:color="auto"/>
                <w:left w:val="none" w:sz="0" w:space="0" w:color="auto"/>
                <w:bottom w:val="none" w:sz="0" w:space="0" w:color="auto"/>
                <w:right w:val="none" w:sz="0" w:space="0" w:color="auto"/>
              </w:divBdr>
              <w:divsChild>
                <w:div w:id="1662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863356">
      <w:bodyDiv w:val="1"/>
      <w:marLeft w:val="0"/>
      <w:marRight w:val="0"/>
      <w:marTop w:val="0"/>
      <w:marBottom w:val="0"/>
      <w:divBdr>
        <w:top w:val="none" w:sz="0" w:space="0" w:color="auto"/>
        <w:left w:val="none" w:sz="0" w:space="0" w:color="auto"/>
        <w:bottom w:val="none" w:sz="0" w:space="0" w:color="auto"/>
        <w:right w:val="none" w:sz="0" w:space="0" w:color="auto"/>
      </w:divBdr>
      <w:divsChild>
        <w:div w:id="1550261969">
          <w:marLeft w:val="0"/>
          <w:marRight w:val="0"/>
          <w:marTop w:val="0"/>
          <w:marBottom w:val="0"/>
          <w:divBdr>
            <w:top w:val="none" w:sz="0" w:space="0" w:color="auto"/>
            <w:left w:val="none" w:sz="0" w:space="0" w:color="auto"/>
            <w:bottom w:val="none" w:sz="0" w:space="0" w:color="auto"/>
            <w:right w:val="none" w:sz="0" w:space="0" w:color="auto"/>
          </w:divBdr>
          <w:divsChild>
            <w:div w:id="1519857169">
              <w:marLeft w:val="0"/>
              <w:marRight w:val="0"/>
              <w:marTop w:val="0"/>
              <w:marBottom w:val="0"/>
              <w:divBdr>
                <w:top w:val="none" w:sz="0" w:space="0" w:color="auto"/>
                <w:left w:val="none" w:sz="0" w:space="0" w:color="auto"/>
                <w:bottom w:val="none" w:sz="0" w:space="0" w:color="auto"/>
                <w:right w:val="none" w:sz="0" w:space="0" w:color="auto"/>
              </w:divBdr>
              <w:divsChild>
                <w:div w:id="95278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861089">
      <w:bodyDiv w:val="1"/>
      <w:marLeft w:val="0"/>
      <w:marRight w:val="0"/>
      <w:marTop w:val="0"/>
      <w:marBottom w:val="0"/>
      <w:divBdr>
        <w:top w:val="none" w:sz="0" w:space="0" w:color="auto"/>
        <w:left w:val="none" w:sz="0" w:space="0" w:color="auto"/>
        <w:bottom w:val="none" w:sz="0" w:space="0" w:color="auto"/>
        <w:right w:val="none" w:sz="0" w:space="0" w:color="auto"/>
      </w:divBdr>
      <w:divsChild>
        <w:div w:id="263731870">
          <w:marLeft w:val="0"/>
          <w:marRight w:val="0"/>
          <w:marTop w:val="0"/>
          <w:marBottom w:val="0"/>
          <w:divBdr>
            <w:top w:val="none" w:sz="0" w:space="0" w:color="auto"/>
            <w:left w:val="none" w:sz="0" w:space="0" w:color="auto"/>
            <w:bottom w:val="none" w:sz="0" w:space="0" w:color="auto"/>
            <w:right w:val="none" w:sz="0" w:space="0" w:color="auto"/>
          </w:divBdr>
          <w:divsChild>
            <w:div w:id="1850368634">
              <w:marLeft w:val="0"/>
              <w:marRight w:val="0"/>
              <w:marTop w:val="0"/>
              <w:marBottom w:val="0"/>
              <w:divBdr>
                <w:top w:val="none" w:sz="0" w:space="0" w:color="auto"/>
                <w:left w:val="none" w:sz="0" w:space="0" w:color="auto"/>
                <w:bottom w:val="none" w:sz="0" w:space="0" w:color="auto"/>
                <w:right w:val="none" w:sz="0" w:space="0" w:color="auto"/>
              </w:divBdr>
              <w:divsChild>
                <w:div w:id="3113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46199">
      <w:bodyDiv w:val="1"/>
      <w:marLeft w:val="0"/>
      <w:marRight w:val="0"/>
      <w:marTop w:val="0"/>
      <w:marBottom w:val="0"/>
      <w:divBdr>
        <w:top w:val="none" w:sz="0" w:space="0" w:color="auto"/>
        <w:left w:val="none" w:sz="0" w:space="0" w:color="auto"/>
        <w:bottom w:val="none" w:sz="0" w:space="0" w:color="auto"/>
        <w:right w:val="none" w:sz="0" w:space="0" w:color="auto"/>
      </w:divBdr>
      <w:divsChild>
        <w:div w:id="746458008">
          <w:marLeft w:val="0"/>
          <w:marRight w:val="0"/>
          <w:marTop w:val="0"/>
          <w:marBottom w:val="0"/>
          <w:divBdr>
            <w:top w:val="none" w:sz="0" w:space="0" w:color="auto"/>
            <w:left w:val="none" w:sz="0" w:space="0" w:color="auto"/>
            <w:bottom w:val="none" w:sz="0" w:space="0" w:color="auto"/>
            <w:right w:val="none" w:sz="0" w:space="0" w:color="auto"/>
          </w:divBdr>
          <w:divsChild>
            <w:div w:id="650519235">
              <w:marLeft w:val="0"/>
              <w:marRight w:val="0"/>
              <w:marTop w:val="0"/>
              <w:marBottom w:val="0"/>
              <w:divBdr>
                <w:top w:val="none" w:sz="0" w:space="0" w:color="auto"/>
                <w:left w:val="none" w:sz="0" w:space="0" w:color="auto"/>
                <w:bottom w:val="none" w:sz="0" w:space="0" w:color="auto"/>
                <w:right w:val="none" w:sz="0" w:space="0" w:color="auto"/>
              </w:divBdr>
              <w:divsChild>
                <w:div w:id="9279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97058">
      <w:bodyDiv w:val="1"/>
      <w:marLeft w:val="0"/>
      <w:marRight w:val="0"/>
      <w:marTop w:val="0"/>
      <w:marBottom w:val="0"/>
      <w:divBdr>
        <w:top w:val="none" w:sz="0" w:space="0" w:color="auto"/>
        <w:left w:val="none" w:sz="0" w:space="0" w:color="auto"/>
        <w:bottom w:val="none" w:sz="0" w:space="0" w:color="auto"/>
        <w:right w:val="none" w:sz="0" w:space="0" w:color="auto"/>
      </w:divBdr>
      <w:divsChild>
        <w:div w:id="1112506327">
          <w:marLeft w:val="0"/>
          <w:marRight w:val="0"/>
          <w:marTop w:val="0"/>
          <w:marBottom w:val="0"/>
          <w:divBdr>
            <w:top w:val="none" w:sz="0" w:space="0" w:color="auto"/>
            <w:left w:val="none" w:sz="0" w:space="0" w:color="auto"/>
            <w:bottom w:val="none" w:sz="0" w:space="0" w:color="auto"/>
            <w:right w:val="none" w:sz="0" w:space="0" w:color="auto"/>
          </w:divBdr>
          <w:divsChild>
            <w:div w:id="11880575">
              <w:marLeft w:val="0"/>
              <w:marRight w:val="0"/>
              <w:marTop w:val="0"/>
              <w:marBottom w:val="0"/>
              <w:divBdr>
                <w:top w:val="none" w:sz="0" w:space="0" w:color="auto"/>
                <w:left w:val="none" w:sz="0" w:space="0" w:color="auto"/>
                <w:bottom w:val="none" w:sz="0" w:space="0" w:color="auto"/>
                <w:right w:val="none" w:sz="0" w:space="0" w:color="auto"/>
              </w:divBdr>
              <w:divsChild>
                <w:div w:id="730275148">
                  <w:marLeft w:val="0"/>
                  <w:marRight w:val="0"/>
                  <w:marTop w:val="0"/>
                  <w:marBottom w:val="0"/>
                  <w:divBdr>
                    <w:top w:val="none" w:sz="0" w:space="0" w:color="auto"/>
                    <w:left w:val="none" w:sz="0" w:space="0" w:color="auto"/>
                    <w:bottom w:val="none" w:sz="0" w:space="0" w:color="auto"/>
                    <w:right w:val="none" w:sz="0" w:space="0" w:color="auto"/>
                  </w:divBdr>
                  <w:divsChild>
                    <w:div w:id="18160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84990">
      <w:bodyDiv w:val="1"/>
      <w:marLeft w:val="0"/>
      <w:marRight w:val="0"/>
      <w:marTop w:val="0"/>
      <w:marBottom w:val="0"/>
      <w:divBdr>
        <w:top w:val="none" w:sz="0" w:space="0" w:color="auto"/>
        <w:left w:val="none" w:sz="0" w:space="0" w:color="auto"/>
        <w:bottom w:val="none" w:sz="0" w:space="0" w:color="auto"/>
        <w:right w:val="none" w:sz="0" w:space="0" w:color="auto"/>
      </w:divBdr>
      <w:divsChild>
        <w:div w:id="1257207830">
          <w:marLeft w:val="0"/>
          <w:marRight w:val="0"/>
          <w:marTop w:val="0"/>
          <w:marBottom w:val="0"/>
          <w:divBdr>
            <w:top w:val="none" w:sz="0" w:space="0" w:color="auto"/>
            <w:left w:val="none" w:sz="0" w:space="0" w:color="auto"/>
            <w:bottom w:val="none" w:sz="0" w:space="0" w:color="auto"/>
            <w:right w:val="none" w:sz="0" w:space="0" w:color="auto"/>
          </w:divBdr>
          <w:divsChild>
            <w:div w:id="993027908">
              <w:marLeft w:val="0"/>
              <w:marRight w:val="0"/>
              <w:marTop w:val="0"/>
              <w:marBottom w:val="0"/>
              <w:divBdr>
                <w:top w:val="none" w:sz="0" w:space="0" w:color="auto"/>
                <w:left w:val="none" w:sz="0" w:space="0" w:color="auto"/>
                <w:bottom w:val="none" w:sz="0" w:space="0" w:color="auto"/>
                <w:right w:val="none" w:sz="0" w:space="0" w:color="auto"/>
              </w:divBdr>
              <w:divsChild>
                <w:div w:id="1928347294">
                  <w:marLeft w:val="0"/>
                  <w:marRight w:val="0"/>
                  <w:marTop w:val="0"/>
                  <w:marBottom w:val="0"/>
                  <w:divBdr>
                    <w:top w:val="none" w:sz="0" w:space="0" w:color="auto"/>
                    <w:left w:val="none" w:sz="0" w:space="0" w:color="auto"/>
                    <w:bottom w:val="none" w:sz="0" w:space="0" w:color="auto"/>
                    <w:right w:val="none" w:sz="0" w:space="0" w:color="auto"/>
                  </w:divBdr>
                </w:div>
              </w:divsChild>
            </w:div>
            <w:div w:id="1055740276">
              <w:marLeft w:val="0"/>
              <w:marRight w:val="0"/>
              <w:marTop w:val="0"/>
              <w:marBottom w:val="0"/>
              <w:divBdr>
                <w:top w:val="none" w:sz="0" w:space="0" w:color="auto"/>
                <w:left w:val="none" w:sz="0" w:space="0" w:color="auto"/>
                <w:bottom w:val="none" w:sz="0" w:space="0" w:color="auto"/>
                <w:right w:val="none" w:sz="0" w:space="0" w:color="auto"/>
              </w:divBdr>
              <w:divsChild>
                <w:div w:id="414523399">
                  <w:marLeft w:val="0"/>
                  <w:marRight w:val="0"/>
                  <w:marTop w:val="0"/>
                  <w:marBottom w:val="0"/>
                  <w:divBdr>
                    <w:top w:val="none" w:sz="0" w:space="0" w:color="auto"/>
                    <w:left w:val="none" w:sz="0" w:space="0" w:color="auto"/>
                    <w:bottom w:val="none" w:sz="0" w:space="0" w:color="auto"/>
                    <w:right w:val="none" w:sz="0" w:space="0" w:color="auto"/>
                  </w:divBdr>
                  <w:divsChild>
                    <w:div w:id="11249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2520</Words>
  <Characters>14366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A Clementz</dc:creator>
  <cp:keywords/>
  <dc:description/>
  <cp:lastModifiedBy>Brett A Clementz</cp:lastModifiedBy>
  <cp:revision>2</cp:revision>
  <dcterms:created xsi:type="dcterms:W3CDTF">2022-11-22T15:16:00Z</dcterms:created>
  <dcterms:modified xsi:type="dcterms:W3CDTF">2022-11-22T15:16:00Z</dcterms:modified>
</cp:coreProperties>
</file>